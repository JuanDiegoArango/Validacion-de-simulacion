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DEE21" w14:textId="77777777" w:rsidR="00D62E43" w:rsidRDefault="00D62E43"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p>
    <w:p w14:paraId="6599D54A" w14:textId="77777777" w:rsidR="00C34A07" w:rsidRDefault="00C34A07"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p>
    <w:p w14:paraId="599875C3" w14:textId="77777777" w:rsidR="00C34A07" w:rsidRDefault="00C34A07"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p>
    <w:p w14:paraId="48EA99AC" w14:textId="77777777" w:rsidR="00C34A07" w:rsidRPr="001F4BD1" w:rsidRDefault="00C34A07"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lang w:val="es-CO"/>
        </w:rPr>
      </w:pPr>
    </w:p>
    <w:p w14:paraId="0FA1D71E" w14:textId="77777777" w:rsidR="00A52741" w:rsidRPr="001F4BD1" w:rsidRDefault="00A52741" w:rsidP="001F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4EC64103" w14:textId="77777777" w:rsidR="00A52741" w:rsidRPr="001F4BD1"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lang w:val="es-CO"/>
        </w:rPr>
      </w:pPr>
    </w:p>
    <w:p w14:paraId="26B8E2E3" w14:textId="77777777" w:rsidR="00A52741" w:rsidRPr="00BB5333" w:rsidRDefault="00A52741" w:rsidP="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1DE4ED4B" w14:textId="5F10A613" w:rsidR="00A52741" w:rsidRPr="00BB5333" w:rsidRDefault="00A52741" w:rsidP="001F4B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Palatino Linotype" w:eastAsia="Times New Roman" w:hAnsi="Palatino Linotype" w:cs="Courier New"/>
          <w:b/>
          <w:sz w:val="20"/>
          <w:szCs w:val="20"/>
        </w:rPr>
      </w:pPr>
      <w:r w:rsidRPr="00BB5333">
        <w:rPr>
          <w:rFonts w:ascii="Palatino Linotype" w:eastAsia="Times New Roman" w:hAnsi="Palatino Linotype" w:cs="Courier New"/>
          <w:b/>
          <w:sz w:val="28"/>
          <w:szCs w:val="20"/>
        </w:rPr>
        <w:t>Introduc</w:t>
      </w:r>
      <w:r w:rsidR="00286B28" w:rsidRPr="00BB5333">
        <w:rPr>
          <w:rFonts w:ascii="Palatino Linotype" w:eastAsia="Times New Roman" w:hAnsi="Palatino Linotype" w:cs="Courier New"/>
          <w:b/>
          <w:sz w:val="28"/>
          <w:szCs w:val="20"/>
        </w:rPr>
        <w:t>tion</w:t>
      </w:r>
    </w:p>
    <w:p w14:paraId="72700D04" w14:textId="77777777" w:rsidR="00A52741" w:rsidRPr="001F4BD1" w:rsidRDefault="00A52741" w:rsidP="001F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0"/>
          <w:szCs w:val="20"/>
          <w:lang w:val="es-CO"/>
        </w:rPr>
      </w:pPr>
    </w:p>
    <w:p w14:paraId="7E19356B" w14:textId="2B1DBFBE" w:rsidR="003619FC" w:rsidRPr="00550F9C" w:rsidRDefault="00361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550F9C">
        <w:rPr>
          <w:rFonts w:ascii="Palatino Linotype" w:eastAsia="Times New Roman" w:hAnsi="Palatino Linotype" w:cs="Courier New"/>
          <w:sz w:val="20"/>
          <w:szCs w:val="20"/>
        </w:rPr>
        <w:t xml:space="preserve">The purpose of this work is to simulate the behavior of an </w:t>
      </w:r>
      <w:r w:rsidRPr="00550F9C">
        <w:rPr>
          <w:rFonts w:ascii="Palatino Linotype" w:eastAsia="Times New Roman" w:hAnsi="Palatino Linotype" w:cs="Courier New"/>
          <w:i/>
          <w:sz w:val="20"/>
          <w:szCs w:val="20"/>
        </w:rPr>
        <w:t xml:space="preserve">E.Coli </w:t>
      </w:r>
      <w:r w:rsidRPr="00550F9C">
        <w:rPr>
          <w:rFonts w:ascii="Palatino Linotype" w:eastAsia="Times New Roman" w:hAnsi="Palatino Linotype" w:cs="Courier New"/>
          <w:sz w:val="20"/>
          <w:szCs w:val="20"/>
        </w:rPr>
        <w:t>under the action of a flow. To do so</w:t>
      </w:r>
      <w:r w:rsidR="00550F9C">
        <w:rPr>
          <w:rFonts w:ascii="Palatino Linotype" w:eastAsia="Times New Roman" w:hAnsi="Palatino Linotype" w:cs="Courier New"/>
          <w:sz w:val="20"/>
          <w:szCs w:val="20"/>
        </w:rPr>
        <w:t xml:space="preserve">, it </w:t>
      </w:r>
      <w:r w:rsidR="00550F9C" w:rsidRPr="00550F9C">
        <w:rPr>
          <w:rFonts w:ascii="Palatino Linotype" w:eastAsia="Times New Roman" w:hAnsi="Palatino Linotype" w:cs="Courier New"/>
          <w:sz w:val="20"/>
          <w:szCs w:val="20"/>
        </w:rPr>
        <w:t>is</w:t>
      </w:r>
      <w:r w:rsidRPr="00550F9C">
        <w:rPr>
          <w:rFonts w:ascii="Palatino Linotype" w:eastAsia="Times New Roman" w:hAnsi="Palatino Linotype" w:cs="Courier New"/>
          <w:sz w:val="20"/>
          <w:szCs w:val="20"/>
        </w:rPr>
        <w:t xml:space="preserve"> </w:t>
      </w:r>
      <w:r w:rsidR="00680D8B" w:rsidRPr="00680D8B">
        <w:rPr>
          <w:rFonts w:ascii="Palatino Linotype" w:eastAsia="Times New Roman" w:hAnsi="Palatino Linotype" w:cs="Courier New"/>
          <w:sz w:val="20"/>
          <w:szCs w:val="20"/>
        </w:rPr>
        <w:t>necessary</w:t>
      </w:r>
      <w:r w:rsidRPr="00550F9C">
        <w:rPr>
          <w:rFonts w:ascii="Palatino Linotype" w:eastAsia="Times New Roman" w:hAnsi="Palatino Linotype" w:cs="Courier New"/>
          <w:sz w:val="20"/>
          <w:szCs w:val="20"/>
        </w:rPr>
        <w:t xml:space="preserve"> to </w:t>
      </w:r>
      <w:r w:rsidR="00680D8B" w:rsidRPr="00680D8B">
        <w:rPr>
          <w:rFonts w:ascii="Palatino Linotype" w:eastAsia="Times New Roman" w:hAnsi="Palatino Linotype" w:cs="Courier New"/>
          <w:sz w:val="20"/>
          <w:szCs w:val="20"/>
        </w:rPr>
        <w:t>successfully</w:t>
      </w:r>
      <w:r w:rsidRPr="00550F9C">
        <w:rPr>
          <w:rFonts w:ascii="Palatino Linotype" w:eastAsia="Times New Roman" w:hAnsi="Palatino Linotype" w:cs="Courier New"/>
          <w:sz w:val="20"/>
          <w:szCs w:val="20"/>
        </w:rPr>
        <w:t xml:space="preserve"> simulate the force done by the fluid over the bacteria, the force that the pilis make over the bacteria (which is a non-lineal response), and the adhesion between the pili and the walls.  The final aim of this work is observe the collective behavior of all the system</w:t>
      </w:r>
      <w:r w:rsidR="00680D8B">
        <w:rPr>
          <w:rFonts w:ascii="Palatino Linotype" w:eastAsia="Times New Roman" w:hAnsi="Palatino Linotype" w:cs="Courier New"/>
          <w:sz w:val="20"/>
          <w:szCs w:val="20"/>
        </w:rPr>
        <w:t xml:space="preserve"> </w:t>
      </w:r>
      <w:r w:rsidRPr="00550F9C">
        <w:rPr>
          <w:rFonts w:ascii="Palatino Linotype" w:eastAsia="Times New Roman" w:hAnsi="Palatino Linotype" w:cs="Courier New"/>
          <w:sz w:val="20"/>
          <w:szCs w:val="20"/>
        </w:rPr>
        <w:t xml:space="preserve">in different scales: micro (fluid), meso (pili), and nano (adhesive molecules).In particular, </w:t>
      </w:r>
      <w:r w:rsidR="00680D8B" w:rsidRPr="00680D8B">
        <w:rPr>
          <w:rFonts w:ascii="Palatino Linotype" w:eastAsia="Times New Roman" w:hAnsi="Palatino Linotype" w:cs="Courier New"/>
          <w:sz w:val="20"/>
          <w:szCs w:val="20"/>
        </w:rPr>
        <w:t>it’s</w:t>
      </w:r>
      <w:r w:rsidRPr="00550F9C">
        <w:rPr>
          <w:rFonts w:ascii="Palatino Linotype" w:eastAsia="Times New Roman" w:hAnsi="Palatino Linotype" w:cs="Courier New"/>
          <w:sz w:val="20"/>
          <w:szCs w:val="20"/>
        </w:rPr>
        <w:t xml:space="preserve"> of great interest to see the collective behavior of the </w:t>
      </w:r>
      <w:r w:rsidR="00680D8B" w:rsidRPr="00680D8B">
        <w:rPr>
          <w:rFonts w:ascii="Palatino Linotype" w:eastAsia="Times New Roman" w:hAnsi="Palatino Linotype" w:cs="Courier New"/>
          <w:sz w:val="20"/>
          <w:szCs w:val="20"/>
        </w:rPr>
        <w:t>system</w:t>
      </w:r>
      <w:r w:rsidRPr="00550F9C">
        <w:rPr>
          <w:rFonts w:ascii="Palatino Linotype" w:eastAsia="Times New Roman" w:hAnsi="Palatino Linotype" w:cs="Courier New"/>
          <w:sz w:val="20"/>
          <w:szCs w:val="20"/>
        </w:rPr>
        <w:t xml:space="preserve"> when the bacteria moves against the current, fact observed by  </w:t>
      </w:r>
      <w:r w:rsidR="004B21B0" w:rsidRPr="00550F9C">
        <w:rPr>
          <w:rFonts w:ascii="Palatino Linotype" w:eastAsia="Times New Roman" w:hAnsi="Palatino Linotype" w:cs="Courier New"/>
          <w:sz w:val="20"/>
          <w:szCs w:val="20"/>
        </w:rPr>
        <w:fldChar w:fldCharType="begin"/>
      </w:r>
      <w:r w:rsidR="002D29BF" w:rsidRPr="00550F9C">
        <w:rPr>
          <w:rFonts w:ascii="Palatino Linotype" w:eastAsia="Times New Roman" w:hAnsi="Palatino Linotype" w:cs="Courier New"/>
          <w:sz w:val="20"/>
          <w:szCs w:val="20"/>
        </w:rPr>
        <w:instrText xml:space="preserve"> ADDIN ZOTERO_ITEM CSL_CITATION {"citationID":"o3cpdhtbp","properties":{"formattedCitation":"{\\rtf \\uc0\\u160{}[1]}","plainCitation":" [1]"},"citationItems":[{"id":10,"uris":["http://zotero.org/users/2767510/items/I994PERM"],"uri":["http://zotero.org/users/2767510/items/I994PERM"],"itemData":{"id":10,"type":"article-journal","title":"Observation of Bacterial Type I Pili Extension and Contraction under Fluid Flow","container-title":"PLoS ONE","page":"e65563","volume":"8","issue":"6","source":"PLoS Journals","abstract":"Type I pili are proteinaceous tethers that mediate bacterial adhesion of uropathogenic Escherichia coli to surfaces and are thought to help bacteria resist drag forces imparted by fluid flow via uncoiling of their quaternary structure. Uncoiling and recoiling have been observed in force spectroscopy experiments, but it is not clear if and how this process occurs under fluid flow. Here we developed an assay to study the mechanical properties of pili in a parallel plate flow chamber. We show that pili extend when attached E. coli bacteria are exposed to increasing shear stresses, that pili can help bacteria move against moderate fluid flows, and characterize two dynamic regimes of this displacement. The first regime is consistent with entropic contraction as modeled by a freely jointed chain, and the second with coiling of the quaternary structure of pili. These results confirm that coiling and uncoiling happen under flow but the observed dynamics are different from those reported previously. Using these results and those from previous studies, we review the mechanical properties of pili in the context of other elastic proteins such as the byssal threads of mussels. It has been proposed that the high extensibility of pili may help recruit more pili into tension and lower the force acting on each one by damping changes in force due to fluid flow. Our analysis of the mechanical properties suggests additional functions of pili; in particular, their extensibility may reduce tension by aligning pili with the direction of flow, and the uncoiled state of pili may complement uncoiling in regulating the force of the terminal adhesin.","DOI":"10.1371/journal.pone.0065563","journalAbbreviation":"PLoS ONE","author":[{"family":"Rangel","given":"Dilia E."},{"family":"Marín-Medina","given":"Nathaly"},{"family":"Castro","given":"Jaime E."},{"family":"González-Mancera","given":"Andrés"},{"family":"Forero-Shelton","given":"Manu"}],"issued":{"date-parts":[["2013",6,14]]}}}],"schema":"https://github.com/citation-style-language/schema/raw/master/csl-citation.json"} </w:instrText>
      </w:r>
      <w:r w:rsidR="004B21B0" w:rsidRPr="00550F9C">
        <w:rPr>
          <w:rFonts w:ascii="Palatino Linotype" w:eastAsia="Times New Roman" w:hAnsi="Palatino Linotype" w:cs="Courier New"/>
          <w:sz w:val="20"/>
          <w:szCs w:val="20"/>
        </w:rPr>
        <w:fldChar w:fldCharType="separate"/>
      </w:r>
      <w:r w:rsidR="002D29BF" w:rsidRPr="00550F9C">
        <w:rPr>
          <w:rFonts w:ascii="Palatino Linotype" w:eastAsia="Times New Roman" w:hAnsi="Palatino Linotype" w:cs="Times New Roman"/>
          <w:sz w:val="20"/>
        </w:rPr>
        <w:t> [1]</w:t>
      </w:r>
      <w:r w:rsidR="004B21B0" w:rsidRPr="00550F9C">
        <w:rPr>
          <w:rFonts w:ascii="Palatino Linotype" w:eastAsia="Times New Roman" w:hAnsi="Palatino Linotype" w:cs="Courier New"/>
          <w:sz w:val="20"/>
          <w:szCs w:val="20"/>
        </w:rPr>
        <w:fldChar w:fldCharType="end"/>
      </w:r>
      <w:r w:rsidR="002F30A5" w:rsidRPr="00550F9C">
        <w:rPr>
          <w:rFonts w:ascii="Palatino Linotype" w:eastAsia="Times New Roman" w:hAnsi="Palatino Linotype" w:cs="Courier New"/>
          <w:sz w:val="20"/>
          <w:szCs w:val="20"/>
        </w:rPr>
        <w:t xml:space="preserve">. </w:t>
      </w:r>
      <w:r w:rsidRPr="00550F9C">
        <w:rPr>
          <w:rFonts w:ascii="Palatino Linotype" w:eastAsia="Times New Roman" w:hAnsi="Palatino Linotype" w:cs="Courier New"/>
          <w:sz w:val="20"/>
          <w:szCs w:val="20"/>
        </w:rPr>
        <w:t xml:space="preserve">The motivation for studying this phenomenon </w:t>
      </w:r>
      <w:r w:rsidR="00665856" w:rsidRPr="00550F9C">
        <w:rPr>
          <w:rFonts w:ascii="Palatino Linotype" w:eastAsia="Times New Roman" w:hAnsi="Palatino Linotype" w:cs="Courier New"/>
          <w:sz w:val="20"/>
          <w:szCs w:val="20"/>
        </w:rPr>
        <w:t xml:space="preserve">through simulation is </w:t>
      </w:r>
      <w:r w:rsidR="00550F9C" w:rsidRPr="00550F9C">
        <w:rPr>
          <w:rFonts w:ascii="Palatino Linotype" w:eastAsia="Times New Roman" w:hAnsi="Palatino Linotype" w:cs="Courier New"/>
          <w:sz w:val="20"/>
          <w:szCs w:val="20"/>
        </w:rPr>
        <w:t>because</w:t>
      </w:r>
      <w:r w:rsidR="00665856" w:rsidRPr="00550F9C">
        <w:rPr>
          <w:rFonts w:ascii="Palatino Linotype" w:eastAsia="Times New Roman" w:hAnsi="Palatino Linotype" w:cs="Courier New"/>
          <w:sz w:val="20"/>
          <w:szCs w:val="20"/>
        </w:rPr>
        <w:t xml:space="preserve"> is not possible to see t</w:t>
      </w:r>
      <w:r w:rsidR="001C6DD6" w:rsidRPr="00550F9C">
        <w:rPr>
          <w:rFonts w:ascii="Palatino Linotype" w:eastAsia="Times New Roman" w:hAnsi="Palatino Linotype" w:cs="Courier New"/>
          <w:sz w:val="20"/>
          <w:szCs w:val="20"/>
        </w:rPr>
        <w:t xml:space="preserve">he underlying mechanism in the </w:t>
      </w:r>
      <w:r w:rsidR="00680D8B" w:rsidRPr="00680D8B">
        <w:rPr>
          <w:rFonts w:ascii="Palatino Linotype" w:eastAsia="Times New Roman" w:hAnsi="Palatino Linotype" w:cs="Courier New"/>
          <w:sz w:val="20"/>
          <w:szCs w:val="20"/>
        </w:rPr>
        <w:t>system directly</w:t>
      </w:r>
      <w:r w:rsidR="001C6DD6" w:rsidRPr="00550F9C">
        <w:rPr>
          <w:rFonts w:ascii="Palatino Linotype" w:eastAsia="Times New Roman" w:hAnsi="Palatino Linotype" w:cs="Courier New"/>
          <w:sz w:val="20"/>
          <w:szCs w:val="20"/>
        </w:rPr>
        <w:t xml:space="preserve">, </w:t>
      </w:r>
      <w:r w:rsidR="00680D8B" w:rsidRPr="00680D8B">
        <w:rPr>
          <w:rFonts w:ascii="Palatino Linotype" w:eastAsia="Times New Roman" w:hAnsi="Palatino Linotype" w:cs="Courier New"/>
          <w:sz w:val="20"/>
          <w:szCs w:val="20"/>
        </w:rPr>
        <w:t>and then</w:t>
      </w:r>
      <w:r w:rsidR="001C6DD6" w:rsidRPr="00550F9C">
        <w:rPr>
          <w:rFonts w:ascii="Palatino Linotype" w:eastAsia="Times New Roman" w:hAnsi="Palatino Linotype" w:cs="Courier New"/>
          <w:sz w:val="20"/>
          <w:szCs w:val="20"/>
        </w:rPr>
        <w:t xml:space="preserve"> is </w:t>
      </w:r>
      <w:r w:rsidR="00680D8B" w:rsidRPr="00680D8B">
        <w:rPr>
          <w:rFonts w:ascii="Palatino Linotype" w:eastAsia="Times New Roman" w:hAnsi="Palatino Linotype" w:cs="Courier New"/>
          <w:sz w:val="20"/>
          <w:szCs w:val="20"/>
        </w:rPr>
        <w:t>necessary</w:t>
      </w:r>
      <w:r w:rsidR="001C6DD6" w:rsidRPr="00550F9C">
        <w:rPr>
          <w:rFonts w:ascii="Palatino Linotype" w:eastAsia="Times New Roman" w:hAnsi="Palatino Linotype" w:cs="Courier New"/>
          <w:sz w:val="20"/>
          <w:szCs w:val="20"/>
        </w:rPr>
        <w:t xml:space="preserve"> to study them by using numerical simulations.</w:t>
      </w:r>
    </w:p>
    <w:p w14:paraId="71931F5D" w14:textId="77777777" w:rsidR="00870F52" w:rsidRPr="00550F9C" w:rsidRDefault="0087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63FE8956" w14:textId="3CEE9943" w:rsidR="00B15351" w:rsidRDefault="00B2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550F9C">
        <w:rPr>
          <w:rFonts w:ascii="Palatino Linotype" w:eastAsia="Times New Roman" w:hAnsi="Palatino Linotype" w:cs="Courier New"/>
          <w:sz w:val="20"/>
          <w:szCs w:val="20"/>
        </w:rPr>
        <w:t xml:space="preserve">The reason that drives this work is </w:t>
      </w:r>
      <w:r w:rsidR="00550F9C" w:rsidRPr="00550F9C">
        <w:rPr>
          <w:rFonts w:ascii="Palatino Linotype" w:eastAsia="Times New Roman" w:hAnsi="Palatino Linotype" w:cs="Courier New"/>
          <w:sz w:val="20"/>
          <w:szCs w:val="20"/>
        </w:rPr>
        <w:t>that infect</w:t>
      </w:r>
      <w:r w:rsidR="00550F9C">
        <w:rPr>
          <w:rFonts w:ascii="Palatino Linotype" w:eastAsia="Times New Roman" w:hAnsi="Palatino Linotype" w:cs="Courier New"/>
          <w:sz w:val="20"/>
          <w:szCs w:val="20"/>
        </w:rPr>
        <w:t>ion</w:t>
      </w:r>
      <w:r w:rsidR="006C2E3C">
        <w:rPr>
          <w:rFonts w:ascii="Palatino Linotype" w:eastAsia="Times New Roman" w:hAnsi="Palatino Linotype" w:cs="Courier New"/>
          <w:sz w:val="20"/>
          <w:szCs w:val="20"/>
        </w:rPr>
        <w:t>s</w:t>
      </w:r>
      <w:r w:rsidR="00550F9C" w:rsidRPr="00550F9C">
        <w:rPr>
          <w:rFonts w:ascii="Palatino Linotype" w:eastAsia="Times New Roman" w:hAnsi="Palatino Linotype" w:cs="Courier New"/>
          <w:sz w:val="20"/>
          <w:szCs w:val="20"/>
        </w:rPr>
        <w:t xml:space="preserve"> that </w:t>
      </w:r>
      <w:r w:rsidR="00550F9C" w:rsidRPr="00680D8B">
        <w:rPr>
          <w:rFonts w:ascii="Palatino Linotype" w:eastAsia="Times New Roman" w:hAnsi="Palatino Linotype" w:cs="Courier New"/>
          <w:sz w:val="20"/>
          <w:szCs w:val="20"/>
        </w:rPr>
        <w:t>occurs</w:t>
      </w:r>
      <w:r w:rsidRPr="00550F9C">
        <w:rPr>
          <w:rFonts w:ascii="Palatino Linotype" w:eastAsia="Times New Roman" w:hAnsi="Palatino Linotype" w:cs="Courier New"/>
          <w:sz w:val="20"/>
          <w:szCs w:val="20"/>
        </w:rPr>
        <w:t xml:space="preserve"> within the urinary</w:t>
      </w:r>
      <w:r w:rsidR="00E3115A" w:rsidRPr="00550F9C">
        <w:rPr>
          <w:rFonts w:ascii="Palatino Linotype" w:eastAsia="Times New Roman" w:hAnsi="Palatino Linotype" w:cs="Courier New"/>
          <w:sz w:val="20"/>
          <w:szCs w:val="20"/>
        </w:rPr>
        <w:t xml:space="preserve"> </w:t>
      </w:r>
      <w:r w:rsidR="006C2E3C">
        <w:rPr>
          <w:rFonts w:ascii="Palatino Linotype" w:eastAsia="Times New Roman" w:hAnsi="Palatino Linotype" w:cs="Courier New"/>
          <w:sz w:val="20"/>
          <w:szCs w:val="20"/>
        </w:rPr>
        <w:t xml:space="preserve">are identical to the </w:t>
      </w:r>
      <w:r w:rsidR="00E3115A" w:rsidRPr="00550F9C">
        <w:rPr>
          <w:rFonts w:ascii="Palatino Linotype" w:eastAsia="Times New Roman" w:hAnsi="Palatino Linotype" w:cs="Courier New"/>
          <w:sz w:val="20"/>
          <w:szCs w:val="20"/>
        </w:rPr>
        <w:t xml:space="preserve">situation </w:t>
      </w:r>
      <w:r w:rsidR="00680D8B" w:rsidRPr="00680D8B">
        <w:rPr>
          <w:rFonts w:ascii="Palatino Linotype" w:eastAsia="Times New Roman" w:hAnsi="Palatino Linotype" w:cs="Courier New"/>
          <w:sz w:val="20"/>
          <w:szCs w:val="20"/>
        </w:rPr>
        <w:t>modeled</w:t>
      </w:r>
      <w:r w:rsidR="00E3115A" w:rsidRPr="00550F9C">
        <w:rPr>
          <w:rFonts w:ascii="Palatino Linotype" w:eastAsia="Times New Roman" w:hAnsi="Palatino Linotype" w:cs="Courier New"/>
          <w:sz w:val="20"/>
          <w:szCs w:val="20"/>
        </w:rPr>
        <w:t xml:space="preserve">, so </w:t>
      </w:r>
      <w:r w:rsidR="00550F9C" w:rsidRPr="00680D8B">
        <w:rPr>
          <w:rFonts w:ascii="Palatino Linotype" w:eastAsia="Times New Roman" w:hAnsi="Palatino Linotype" w:cs="Courier New"/>
          <w:sz w:val="20"/>
          <w:szCs w:val="20"/>
        </w:rPr>
        <w:t>understating</w:t>
      </w:r>
      <w:r w:rsidR="00550F9C" w:rsidRPr="00550F9C">
        <w:rPr>
          <w:rFonts w:ascii="Palatino Linotype" w:eastAsia="Times New Roman" w:hAnsi="Palatino Linotype" w:cs="Courier New"/>
          <w:sz w:val="20"/>
          <w:szCs w:val="20"/>
        </w:rPr>
        <w:t xml:space="preserve"> this</w:t>
      </w:r>
      <w:r w:rsidR="00E3115A" w:rsidRPr="00550F9C">
        <w:rPr>
          <w:rFonts w:ascii="Palatino Linotype" w:eastAsia="Times New Roman" w:hAnsi="Palatino Linotype" w:cs="Courier New"/>
          <w:sz w:val="20"/>
          <w:szCs w:val="20"/>
        </w:rPr>
        <w:t xml:space="preserve"> </w:t>
      </w:r>
      <w:r w:rsidR="00680D8B" w:rsidRPr="00680D8B">
        <w:rPr>
          <w:rFonts w:ascii="Palatino Linotype" w:eastAsia="Times New Roman" w:hAnsi="Palatino Linotype" w:cs="Courier New"/>
          <w:sz w:val="20"/>
          <w:szCs w:val="20"/>
        </w:rPr>
        <w:t>scenario</w:t>
      </w:r>
      <w:r w:rsidR="00E3115A" w:rsidRPr="00550F9C">
        <w:rPr>
          <w:rFonts w:ascii="Palatino Linotype" w:eastAsia="Times New Roman" w:hAnsi="Palatino Linotype" w:cs="Courier New"/>
          <w:sz w:val="20"/>
          <w:szCs w:val="20"/>
        </w:rPr>
        <w:t xml:space="preserve"> in detail is valuable for developing treatments for these kind infections </w:t>
      </w:r>
      <w:r w:rsidR="00550F9C" w:rsidRPr="00550F9C">
        <w:rPr>
          <w:rFonts w:ascii="Palatino Linotype" w:eastAsia="Times New Roman" w:hAnsi="Palatino Linotype" w:cs="Courier New"/>
          <w:sz w:val="20"/>
          <w:szCs w:val="20"/>
        </w:rPr>
        <w:t>especially</w:t>
      </w:r>
      <w:r w:rsidR="00E3115A" w:rsidRPr="00550F9C">
        <w:rPr>
          <w:rFonts w:ascii="Palatino Linotype" w:eastAsia="Times New Roman" w:hAnsi="Palatino Linotype" w:cs="Courier New"/>
          <w:sz w:val="20"/>
          <w:szCs w:val="20"/>
        </w:rPr>
        <w:t xml:space="preserve"> considering that they are becoming harder</w:t>
      </w:r>
      <w:r w:rsidR="00550F9C">
        <w:rPr>
          <w:rFonts w:ascii="Palatino Linotype" w:eastAsia="Times New Roman" w:hAnsi="Palatino Linotype" w:cs="Courier New"/>
          <w:sz w:val="20"/>
          <w:szCs w:val="20"/>
        </w:rPr>
        <w:t xml:space="preserve"> to treat</w:t>
      </w:r>
      <w:r w:rsidR="00E3115A" w:rsidRPr="00550F9C">
        <w:rPr>
          <w:rFonts w:ascii="Palatino Linotype" w:eastAsia="Times New Roman" w:hAnsi="Palatino Linotype" w:cs="Courier New"/>
          <w:sz w:val="20"/>
          <w:szCs w:val="20"/>
        </w:rPr>
        <w:t xml:space="preserve"> </w:t>
      </w:r>
      <w:r w:rsidR="00D307F9" w:rsidRPr="00550F9C">
        <w:rPr>
          <w:rFonts w:ascii="Palatino Linotype" w:eastAsia="Times New Roman" w:hAnsi="Palatino Linotype" w:cs="Courier New"/>
          <w:sz w:val="20"/>
          <w:szCs w:val="20"/>
        </w:rPr>
        <w:t xml:space="preserve">as antibiotics have been </w:t>
      </w:r>
      <w:r w:rsidR="00550F9C" w:rsidRPr="00550F9C">
        <w:rPr>
          <w:rFonts w:ascii="Palatino Linotype" w:eastAsia="Times New Roman" w:hAnsi="Palatino Linotype" w:cs="Courier New"/>
          <w:sz w:val="20"/>
          <w:szCs w:val="20"/>
        </w:rPr>
        <w:t>losing</w:t>
      </w:r>
      <w:r w:rsidR="00D307F9" w:rsidRPr="00550F9C">
        <w:rPr>
          <w:rFonts w:ascii="Palatino Linotype" w:eastAsia="Times New Roman" w:hAnsi="Palatino Linotype" w:cs="Courier New"/>
          <w:sz w:val="20"/>
          <w:szCs w:val="20"/>
        </w:rPr>
        <w:t xml:space="preserve"> their </w:t>
      </w:r>
      <w:r w:rsidR="00550F9C">
        <w:rPr>
          <w:rFonts w:ascii="Palatino Linotype" w:eastAsia="Times New Roman" w:hAnsi="Palatino Linotype" w:cs="Courier New"/>
          <w:sz w:val="20"/>
          <w:szCs w:val="20"/>
        </w:rPr>
        <w:t>efficiency.</w:t>
      </w:r>
    </w:p>
    <w:p w14:paraId="2DDCA96D" w14:textId="77777777" w:rsidR="00550F9C" w:rsidRDefault="0055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451F4F03" w14:textId="28CDEF51" w:rsidR="003C55C7" w:rsidRDefault="006C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0D130C">
        <w:rPr>
          <w:rFonts w:ascii="Palatino Linotype" w:eastAsia="Times New Roman" w:hAnsi="Palatino Linotype" w:cs="Courier New"/>
          <w:sz w:val="20"/>
          <w:szCs w:val="20"/>
        </w:rPr>
        <w:t xml:space="preserve">Some </w:t>
      </w:r>
      <w:r w:rsidR="00550F9C" w:rsidRPr="000D130C">
        <w:rPr>
          <w:rFonts w:ascii="Palatino Linotype" w:eastAsia="Times New Roman" w:hAnsi="Palatino Linotype" w:cs="Courier New"/>
          <w:sz w:val="20"/>
          <w:szCs w:val="20"/>
        </w:rPr>
        <w:t>of following works give an insight of work done</w:t>
      </w:r>
      <w:r w:rsidRPr="000D130C">
        <w:rPr>
          <w:rFonts w:ascii="Palatino Linotype" w:eastAsia="Times New Roman" w:hAnsi="Palatino Linotype" w:cs="Courier New"/>
          <w:sz w:val="20"/>
          <w:szCs w:val="20"/>
        </w:rPr>
        <w:t xml:space="preserve"> here: in</w:t>
      </w:r>
      <w:r w:rsidR="00C20D6C" w:rsidRPr="000D130C">
        <w:rPr>
          <w:rFonts w:ascii="Palatino Linotype" w:eastAsia="Times New Roman" w:hAnsi="Palatino Linotype" w:cs="Courier New"/>
          <w:sz w:val="20"/>
          <w:szCs w:val="20"/>
        </w:rPr>
        <w:fldChar w:fldCharType="begin"/>
      </w:r>
      <w:r w:rsidR="00B15351" w:rsidRPr="000D130C">
        <w:rPr>
          <w:rFonts w:ascii="Palatino Linotype" w:eastAsia="Times New Roman" w:hAnsi="Palatino Linotype" w:cs="Courier New"/>
          <w:sz w:val="20"/>
          <w:szCs w:val="20"/>
        </w:rPr>
        <w:instrText xml:space="preserve"> ADDIN ZOTERO_ITEM CSL_CITATION {"citationID":"2gb88jn85o","properties":{"formattedCitation":"{\\rtf \\uc0\\u160{}[3]}","plainCitation":" [3]"},"citationItems":[{"id":8,"uris":["http://zotero.org/users/2767510/items/ZUUA87GP"],"uri":["http://zotero.org/users/2767510/items/ZUUA87GP"],"itemData":{"id":8,"type":"article-journal","title":"Yielding Elastic Tethers Stabilize Robust Cell Adhesion","container-title":"PLoS Comput Biol","page":"e1003971","volume":"10","issue":"12","source":"PLoS Journals","abstract":"Author Summary Cells adhere to surfaces and each other in the presence of forces that would easily overpower the individual noncovalent receptor-ligand bonds that mediate this adhesion, raising the question as to how these bonds cooperate to withstand such high forces. Here we show that cooperation and robust adhesion depends on the elastic properties of the bonds. A type of nonlinear elasticity referred to as elastic yielding ensures that the total force is distributed equally across the individual bonds regardless of geometry. In contrast, with linear or strain-hardening elasticity, the bonds that are stretched the most are exposed to higher forces, which cause them to fail sequentially. This work explains why elastic yielding is found in structurally and evolutionarily diverse adhesive complexes.","DOI":"10.1371/journal.pcbi.1003971","journalAbbreviation":"PLoS Comput Biol","author":[{"family":"Whitfield","given":"Matt J."},{"family":"Luo","given":"Jonathon P."},{"family":"Thomas","given":"Wendy E."}],"issued":{"date-parts":[["2014",12,4]]}}}],"schema":"https://github.com/citation-style-language/schema/raw/master/csl-citation.json"} </w:instrText>
      </w:r>
      <w:r w:rsidR="00C20D6C" w:rsidRPr="000D130C">
        <w:rPr>
          <w:rFonts w:ascii="Palatino Linotype" w:eastAsia="Times New Roman" w:hAnsi="Palatino Linotype" w:cs="Courier New"/>
          <w:sz w:val="20"/>
          <w:szCs w:val="20"/>
        </w:rPr>
        <w:fldChar w:fldCharType="separate"/>
      </w:r>
      <w:r w:rsidR="00B15351" w:rsidRPr="000D130C">
        <w:rPr>
          <w:rFonts w:ascii="Palatino Linotype" w:eastAsia="Times New Roman" w:hAnsi="Palatino Linotype" w:cs="Times New Roman"/>
          <w:sz w:val="20"/>
        </w:rPr>
        <w:t> [3]</w:t>
      </w:r>
      <w:r w:rsidR="00C20D6C" w:rsidRPr="000D130C">
        <w:rPr>
          <w:rFonts w:ascii="Palatino Linotype" w:eastAsia="Times New Roman" w:hAnsi="Palatino Linotype" w:cs="Courier New"/>
          <w:sz w:val="20"/>
          <w:szCs w:val="20"/>
        </w:rPr>
        <w:fldChar w:fldCharType="end"/>
      </w:r>
      <w:r w:rsidR="00C20D6C" w:rsidRPr="000D130C">
        <w:rPr>
          <w:rFonts w:ascii="Palatino Linotype" w:eastAsia="Times New Roman" w:hAnsi="Palatino Linotype" w:cs="Courier New"/>
          <w:sz w:val="20"/>
          <w:szCs w:val="20"/>
        </w:rPr>
        <w:t xml:space="preserve"> </w:t>
      </w:r>
      <w:r w:rsidRPr="000D130C">
        <w:rPr>
          <w:rFonts w:ascii="Palatino Linotype" w:eastAsia="Times New Roman" w:hAnsi="Palatino Linotype" w:cs="Courier New"/>
          <w:sz w:val="20"/>
          <w:szCs w:val="20"/>
        </w:rPr>
        <w:t xml:space="preserve">a simulation is done where only a deterministic behavior was considered, and it was modeled only through the use of differential equations. The results obtained resemble what was had been seen experimentally. In a similar way, in  </w:t>
      </w:r>
      <w:r w:rsidR="008A321A" w:rsidRPr="000D130C">
        <w:rPr>
          <w:rFonts w:ascii="Palatino Linotype" w:eastAsia="Times New Roman" w:hAnsi="Palatino Linotype" w:cs="Courier New"/>
          <w:sz w:val="20"/>
          <w:szCs w:val="20"/>
        </w:rPr>
        <w:fldChar w:fldCharType="begin"/>
      </w:r>
      <w:r w:rsidR="00B15351" w:rsidRPr="000D130C">
        <w:rPr>
          <w:rFonts w:ascii="Palatino Linotype" w:eastAsia="Times New Roman" w:hAnsi="Palatino Linotype" w:cs="Courier New"/>
          <w:sz w:val="20"/>
          <w:szCs w:val="20"/>
        </w:rPr>
        <w:instrText xml:space="preserve"> ADDIN ZOTERO_ITEM CSL_CITATION {"citationID":"3Rl1Pb4X","properties":{"formattedCitation":"{\\rtf \\uc0\\u160{}[4]}","plainCitation":" [4]"},"citationItems":[{"id":75,"uris":["http://zotero.org/users/2767510/items/A6JTQA53"],"uri":["http://zotero.org/users/2767510/items/A6JTQA53"],"itemData":{"id":75,"type":"article-journal","title":"Multibody simulation of adhesion pili","container-title":"arXiv:1411.4416 [physics]","source":"arXiv.org","abstract":"We present a coarse grained rigid multibody model of a subunit assembled helix-like polymer, e.g., adhesion pili expressed by bacteria, that is capable of describing the polymers force-extension response. With building blocks representing individual subunits the model appropriately describes the complex behavior of pili expressed by the gram-negative uropathogenic Escherichia coli bacteria under the action of an external force. Numerical simulations show that the dynamics of the model, which include both the effects of unwinding and rewinding, are in good quantitative agreement with the characteristic force-extension response as observed experimentally for type 1 and P pili. By tuning the model, it is also possible to reproduce the force-extension response in the presence of anti-shaft antibodies, which dramatically changes the mechanical properties. Thus, the model and the results in this work give enhanced understanding of how a pilus unwinds under action of external forces and provide new perspective of the complex bacterial adhesion processes.","URL":"http://arxiv.org/abs/1411.4416","note":"arXiv: 1411.4416","author":[{"family":"Zakrisson","given":"Johan"},{"family":"Wiklund","given":"Krister"},{"family":"Servin","given":"Martin"},{"family":"Axner","given":"Ove"},{"family":"Lacoursiere","given":"Claude"},{"family":"Andersson","given":"Magnus"}],"issued":{"date-parts":[["2014",11,17]]},"accessed":{"date-parts":[["2015",12,3]]}}}],"schema":"https://github.com/citation-style-language/schema/raw/master/csl-citation.json"} </w:instrText>
      </w:r>
      <w:r w:rsidR="008A321A" w:rsidRPr="000D130C">
        <w:rPr>
          <w:rFonts w:ascii="Palatino Linotype" w:eastAsia="Times New Roman" w:hAnsi="Palatino Linotype" w:cs="Courier New"/>
          <w:sz w:val="20"/>
          <w:szCs w:val="20"/>
        </w:rPr>
        <w:fldChar w:fldCharType="separate"/>
      </w:r>
      <w:r w:rsidR="00B15351" w:rsidRPr="000D130C">
        <w:rPr>
          <w:rFonts w:ascii="Palatino Linotype" w:eastAsia="Times New Roman" w:hAnsi="Palatino Linotype" w:cs="Times New Roman"/>
          <w:sz w:val="20"/>
        </w:rPr>
        <w:t> [4]</w:t>
      </w:r>
      <w:r w:rsidR="008A321A" w:rsidRPr="000D130C">
        <w:rPr>
          <w:rFonts w:ascii="Palatino Linotype" w:eastAsia="Times New Roman" w:hAnsi="Palatino Linotype" w:cs="Courier New"/>
          <w:sz w:val="20"/>
          <w:szCs w:val="20"/>
        </w:rPr>
        <w:fldChar w:fldCharType="end"/>
      </w:r>
      <w:r w:rsidR="00602EC9" w:rsidRPr="000D130C">
        <w:rPr>
          <w:rFonts w:ascii="Palatino Linotype" w:eastAsia="Times New Roman" w:hAnsi="Palatino Linotype" w:cs="Courier New"/>
          <w:sz w:val="20"/>
          <w:szCs w:val="20"/>
        </w:rPr>
        <w:t xml:space="preserve"> </w:t>
      </w:r>
      <w:r w:rsidRPr="000D130C">
        <w:rPr>
          <w:rFonts w:ascii="Palatino Linotype" w:eastAsia="Times New Roman" w:hAnsi="Palatino Linotype" w:cs="Courier New"/>
          <w:sz w:val="20"/>
          <w:szCs w:val="20"/>
        </w:rPr>
        <w:t>a simulation of the process of elongation was done by s</w:t>
      </w:r>
      <w:r w:rsidR="000D130C" w:rsidRPr="000D130C">
        <w:rPr>
          <w:rFonts w:ascii="Palatino Linotype" w:eastAsia="Times New Roman" w:hAnsi="Palatino Linotype" w:cs="Courier New"/>
          <w:sz w:val="20"/>
          <w:szCs w:val="20"/>
        </w:rPr>
        <w:t xml:space="preserve">eeing the pili as rigid body system  and was modeled through the use of the Euler-Newton equations. The results in this case also resembled the experimental observation, bus as </w:t>
      </w:r>
      <w:r w:rsidR="00B35B84" w:rsidRPr="000D130C">
        <w:rPr>
          <w:rFonts w:ascii="Palatino Linotype" w:eastAsia="Times New Roman" w:hAnsi="Palatino Linotype" w:cs="Courier New"/>
          <w:sz w:val="20"/>
          <w:szCs w:val="20"/>
        </w:rPr>
        <w:fldChar w:fldCharType="begin"/>
      </w:r>
      <w:r w:rsidR="00B15351" w:rsidRPr="000D130C">
        <w:rPr>
          <w:rFonts w:ascii="Palatino Linotype" w:eastAsia="Times New Roman" w:hAnsi="Palatino Linotype" w:cs="Courier New"/>
          <w:sz w:val="20"/>
          <w:szCs w:val="20"/>
        </w:rPr>
        <w:instrText xml:space="preserve"> ADDIN ZOTERO_ITEM CSL_CITATION {"citationID":"ekq0tfk7j","properties":{"formattedCitation":"{\\rtf \\uc0\\u160{}[3]}","plainCitation":" [3]"},"citationItems":[{"id":8,"uris":["http://zotero.org/users/2767510/items/ZUUA87GP"],"uri":["http://zotero.org/users/2767510/items/ZUUA87GP"],"itemData":{"id":8,"type":"article-journal","title":"Yielding Elastic Tethers Stabilize Robust Cell Adhesion","container-title":"PLoS Comput Biol","page":"e1003971","volume":"10","issue":"12","source":"PLoS Journals","abstract":"Author Summary Cells adhere to surfaces and each other in the presence of forces that would easily overpower the individual noncovalent receptor-ligand bonds that mediate this adhesion, raising the question as to how these bonds cooperate to withstand such high forces. Here we show that cooperation and robust adhesion depends on the elastic properties of the bonds. A type of nonlinear elasticity referred to as elastic yielding ensures that the total force is distributed equally across the individual bonds regardless of geometry. In contrast, with linear or strain-hardening elasticity, the bonds that are stretched the most are exposed to higher forces, which cause them to fail sequentially. This work explains why elastic yielding is found in structurally and evolutionarily diverse adhesive complexes.","DOI":"10.1371/journal.pcbi.1003971","journalAbbreviation":"PLoS Comput Biol","author":[{"family":"Whitfield","given":"Matt J."},{"family":"Luo","given":"Jonathon P."},{"family":"Thomas","given":"Wendy E."}],"issued":{"date-parts":[["2014",12,4]]}}}],"schema":"https://github.com/citation-style-language/schema/raw/master/csl-citation.json"} </w:instrText>
      </w:r>
      <w:r w:rsidR="00B35B84" w:rsidRPr="000D130C">
        <w:rPr>
          <w:rFonts w:ascii="Palatino Linotype" w:eastAsia="Times New Roman" w:hAnsi="Palatino Linotype" w:cs="Courier New"/>
          <w:sz w:val="20"/>
          <w:szCs w:val="20"/>
        </w:rPr>
        <w:fldChar w:fldCharType="separate"/>
      </w:r>
      <w:r w:rsidR="00B15351" w:rsidRPr="000D130C">
        <w:rPr>
          <w:rFonts w:ascii="Palatino Linotype" w:eastAsia="Times New Roman" w:hAnsi="Palatino Linotype" w:cs="Times New Roman"/>
          <w:sz w:val="20"/>
        </w:rPr>
        <w:t>[3]</w:t>
      </w:r>
      <w:r w:rsidR="00B35B84" w:rsidRPr="000D130C">
        <w:rPr>
          <w:rFonts w:ascii="Palatino Linotype" w:eastAsia="Times New Roman" w:hAnsi="Palatino Linotype" w:cs="Courier New"/>
          <w:sz w:val="20"/>
          <w:szCs w:val="20"/>
        </w:rPr>
        <w:fldChar w:fldCharType="end"/>
      </w:r>
      <w:r w:rsidR="00B35B84" w:rsidRPr="000D130C">
        <w:rPr>
          <w:rFonts w:ascii="Palatino Linotype" w:eastAsia="Times New Roman" w:hAnsi="Palatino Linotype" w:cs="Courier New"/>
          <w:sz w:val="20"/>
          <w:szCs w:val="20"/>
        </w:rPr>
        <w:t xml:space="preserve"> </w:t>
      </w:r>
      <w:r w:rsidR="000D130C" w:rsidRPr="000D130C">
        <w:rPr>
          <w:rFonts w:ascii="Palatino Linotype" w:eastAsia="Times New Roman" w:hAnsi="Palatino Linotype" w:cs="Courier New"/>
          <w:sz w:val="20"/>
          <w:szCs w:val="20"/>
        </w:rPr>
        <w:t xml:space="preserve"> stochastic fluctuation were ignored. </w:t>
      </w:r>
    </w:p>
    <w:p w14:paraId="50BE3396" w14:textId="77777777" w:rsidR="00283195" w:rsidRDefault="00283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56FBE5A3" w14:textId="78E4CAB3" w:rsidR="00695DFD" w:rsidRDefault="00283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283195">
        <w:rPr>
          <w:rFonts w:ascii="Palatino Linotype" w:eastAsia="Times New Roman" w:hAnsi="Palatino Linotype" w:cs="Courier New"/>
          <w:sz w:val="20"/>
          <w:szCs w:val="20"/>
        </w:rPr>
        <w:t>In</w:t>
      </w:r>
      <w:r w:rsidR="003B5A89" w:rsidRPr="00283195">
        <w:rPr>
          <w:rFonts w:ascii="Palatino Linotype" w:eastAsia="Times New Roman" w:hAnsi="Palatino Linotype" w:cs="Courier New"/>
          <w:sz w:val="20"/>
          <w:szCs w:val="20"/>
        </w:rPr>
        <w:fldChar w:fldCharType="begin"/>
      </w:r>
      <w:r w:rsidR="00B15351" w:rsidRPr="00283195">
        <w:rPr>
          <w:rFonts w:ascii="Palatino Linotype" w:eastAsia="Times New Roman" w:hAnsi="Palatino Linotype" w:cs="Courier New"/>
          <w:sz w:val="20"/>
          <w:szCs w:val="20"/>
        </w:rPr>
        <w:instrText xml:space="preserve"> ADDIN ZOTERO_ITEM CSL_CITATION {"citationID":"OUpxHjGi","properties":{"formattedCitation":"{\\rtf \\uc0\\u160{}[5]}","plainCitation":" [5]"},"citationItems":[{"id":15,"uris":["http://zotero.org/users/2767510/items/TAUIXHRT"],"uri":["http://zotero.org/users/2767510/items/TAUIXHRT"],"itemData":{"id":15,"type":"article-journal","title":"Multipili attachment of bacteria with helixlike pili exposed to stress","container-title":"The Journal of Chemical Physics","page":"235102","volume":"130","issue":"23","source":"scitation.aip.org","abstract":"A number of biomechanicalproperties of various types of pili expressed by Escherichia coli, predominantly their force-versus-elongation behavior, have previously been assessed in detail on a single pilus level. In vivo, however, bacteria bind in general to host cells by a multitude of pili, which presumably provides them with adhesionproperties that differs from those of single pili. Based upon the previously assessed biomechanicalproperties of individual pili, this work presents a theoretical analysis of the adhesionproperties of multipili-attaching bacteria expressing helixlike pili exposed to an external force. Expressions for the adhesion lifetime of dual- and multipili-attaching bacteria are derived and their validity is verified by Monte Carlo simulations. It is demonstrated that the adhesion lifetime of a multipili-binding bacterium depends to a large degree on the cooperativity of the attaching pili, which, in turn, depends strongly on their internal biomechanicalproperties, in particular their helixlike structure and its ability to elongate, which, in turn, depends on the intrinsic properties of the bonds, e.g., their lengths and activation energies. It is shown, for example, that a decrease in the length of a layer-to-layer bond in the rod of P pili, expressed by E. coli, by 50% leads to a decrease in the adhesion lifetime of a bacterium attaching by ten pili and exposed to a force of 500 pN by three orders of magnitude. The results indicate moreover that the intrinsic properties of the rod for this particular type of pili are optimized for multipili attachment under a broad range of external forces and presumably also to its in vivo environment. For example, P pili seems to be optimized to withstand a force exposure during </w:instrText>
      </w:r>
      <w:r w:rsidR="00B15351" w:rsidRPr="00283195">
        <w:rPr>
          <w:rFonts w:ascii="MS Mincho" w:eastAsia="MS Mincho" w:hAnsi="MS Mincho" w:cs="MS Mincho"/>
          <w:sz w:val="20"/>
          <w:szCs w:val="20"/>
        </w:rPr>
        <w:instrText>∼</w:instrText>
      </w:r>
      <w:r w:rsidR="00B15351" w:rsidRPr="00283195">
        <w:rPr>
          <w:rFonts w:ascii="Palatino Linotype" w:eastAsia="Times New Roman" w:hAnsi="Palatino Linotype" w:cs="Courier New"/>
          <w:sz w:val="20"/>
          <w:szCs w:val="20"/>
        </w:rPr>
        <w:instrText xml:space="preserve"> 3 s , which correspond to the time it takes for a bolus to pass a bacterium attached to the ureteral wall. Even though the results presented in this work apply quantitatively to one type of pilus, they are assumed to apply qualitatively to all helixlike pili systems expressing slip bonds.","DOI":"10.1063/1.3148027","ISSN":"0021-9606, 1089-7690","author":[{"family":"Björnham","given":"Oscar"},{"family":"Axner","given":"Ove"}],"issued":{"date-parts":[["2009",6,21]]}}}],"schema":"https://github.com/citation-style-language/schema/raw/master/csl-citation.json"} </w:instrText>
      </w:r>
      <w:r w:rsidR="003B5A89" w:rsidRPr="00283195">
        <w:rPr>
          <w:rFonts w:ascii="Palatino Linotype" w:eastAsia="Times New Roman" w:hAnsi="Palatino Linotype" w:cs="Courier New"/>
          <w:sz w:val="20"/>
          <w:szCs w:val="20"/>
        </w:rPr>
        <w:fldChar w:fldCharType="separate"/>
      </w:r>
      <w:r w:rsidR="00B15351" w:rsidRPr="00283195">
        <w:rPr>
          <w:rFonts w:ascii="Palatino Linotype" w:eastAsia="Times New Roman" w:hAnsi="Palatino Linotype" w:cs="Times New Roman"/>
          <w:sz w:val="20"/>
        </w:rPr>
        <w:t> [5]</w:t>
      </w:r>
      <w:r w:rsidR="003B5A89" w:rsidRPr="00283195">
        <w:rPr>
          <w:rFonts w:ascii="Palatino Linotype" w:eastAsia="Times New Roman" w:hAnsi="Palatino Linotype" w:cs="Courier New"/>
          <w:sz w:val="20"/>
          <w:szCs w:val="20"/>
        </w:rPr>
        <w:fldChar w:fldCharType="end"/>
      </w:r>
      <w:r w:rsidR="003B5A89" w:rsidRPr="00283195">
        <w:rPr>
          <w:rFonts w:ascii="Palatino Linotype" w:eastAsia="Times New Roman" w:hAnsi="Palatino Linotype" w:cs="Courier New"/>
          <w:sz w:val="20"/>
          <w:szCs w:val="20"/>
        </w:rPr>
        <w:t xml:space="preserve"> </w:t>
      </w:r>
      <w:r w:rsidRPr="00283195">
        <w:rPr>
          <w:rFonts w:ascii="Palatino Linotype" w:eastAsia="Times New Roman" w:hAnsi="Palatino Linotype" w:cs="Courier New"/>
          <w:sz w:val="20"/>
          <w:szCs w:val="20"/>
        </w:rPr>
        <w:t>the method o</w:t>
      </w:r>
      <w:r>
        <w:rPr>
          <w:rFonts w:ascii="Palatino Linotype" w:eastAsia="Times New Roman" w:hAnsi="Palatino Linotype" w:cs="Courier New"/>
          <w:sz w:val="20"/>
          <w:szCs w:val="20"/>
        </w:rPr>
        <w:t xml:space="preserve">f </w:t>
      </w:r>
      <w:r w:rsidRPr="00283195">
        <w:rPr>
          <w:rFonts w:ascii="Palatino Linotype" w:eastAsia="Times New Roman" w:hAnsi="Palatino Linotype" w:cs="Courier New"/>
          <w:sz w:val="20"/>
          <w:szCs w:val="20"/>
        </w:rPr>
        <w:t xml:space="preserve">Monte </w:t>
      </w:r>
      <w:r w:rsidR="00A5367D" w:rsidRPr="00283195">
        <w:rPr>
          <w:rFonts w:ascii="Palatino Linotype" w:eastAsia="Times New Roman" w:hAnsi="Palatino Linotype" w:cs="Courier New"/>
          <w:sz w:val="20"/>
          <w:szCs w:val="20"/>
        </w:rPr>
        <w:t>Carlo–Metropolis</w:t>
      </w:r>
      <w:r>
        <w:rPr>
          <w:rFonts w:ascii="Palatino Linotype" w:eastAsia="Times New Roman" w:hAnsi="Palatino Linotype" w:cs="Courier New"/>
          <w:sz w:val="20"/>
          <w:szCs w:val="20"/>
        </w:rPr>
        <w:t xml:space="preserve"> was used to simulate the stochastic behavior of the adhesion</w:t>
      </w:r>
      <w:r w:rsidR="00A5367D" w:rsidRPr="00283195">
        <w:rPr>
          <w:rFonts w:ascii="Palatino Linotype" w:eastAsia="Times New Roman" w:hAnsi="Palatino Linotype" w:cs="Courier New"/>
          <w:sz w:val="20"/>
          <w:szCs w:val="20"/>
        </w:rPr>
        <w:t xml:space="preserve">, </w:t>
      </w:r>
      <w:r>
        <w:rPr>
          <w:rFonts w:ascii="Palatino Linotype" w:eastAsia="Times New Roman" w:hAnsi="Palatino Linotype" w:cs="Courier New"/>
          <w:sz w:val="20"/>
          <w:szCs w:val="20"/>
        </w:rPr>
        <w:t xml:space="preserve"> and it was possible to observe that the life-time of a bond depends on the amount of cooperation between the pilis. This cooperation in turn depends of the mechanical properties (like </w:t>
      </w:r>
      <w:r w:rsidR="00BB5333">
        <w:rPr>
          <w:rFonts w:ascii="Palatino Linotype" w:eastAsia="Times New Roman" w:hAnsi="Palatino Linotype" w:cs="Courier New"/>
          <w:sz w:val="20"/>
          <w:szCs w:val="20"/>
        </w:rPr>
        <w:t>its</w:t>
      </w:r>
      <w:r>
        <w:rPr>
          <w:rFonts w:ascii="Palatino Linotype" w:eastAsia="Times New Roman" w:hAnsi="Palatino Linotype" w:cs="Courier New"/>
          <w:sz w:val="20"/>
          <w:szCs w:val="20"/>
        </w:rPr>
        <w:t xml:space="preserve"> helical structure and its ability to unbind), which itself depends on the length of the subunits and the energy of the bonds. In particular, it was observ</w:t>
      </w:r>
      <w:r w:rsidR="00BB5333">
        <w:rPr>
          <w:rFonts w:ascii="Palatino Linotype" w:eastAsia="Times New Roman" w:hAnsi="Palatino Linotype" w:cs="Courier New"/>
          <w:sz w:val="20"/>
          <w:szCs w:val="20"/>
        </w:rPr>
        <w:t>e</w:t>
      </w:r>
      <w:r>
        <w:rPr>
          <w:rFonts w:ascii="Palatino Linotype" w:eastAsia="Times New Roman" w:hAnsi="Palatino Linotype" w:cs="Courier New"/>
          <w:sz w:val="20"/>
          <w:szCs w:val="20"/>
        </w:rPr>
        <w:t xml:space="preserve"> that by decreasing the length of the bond by half the lifetime decreased by three orders of magnitude.</w:t>
      </w:r>
    </w:p>
    <w:p w14:paraId="0F6D8405" w14:textId="77777777" w:rsidR="00BB5333" w:rsidRDefault="00BB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776E5D66" w14:textId="77777777" w:rsidR="00BB5333" w:rsidRPr="007E1D61" w:rsidRDefault="00BB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26DEC5F1" w14:textId="2B2AA839" w:rsidR="003E4888" w:rsidRDefault="00BB5333" w:rsidP="0032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7E1D61">
        <w:rPr>
          <w:rFonts w:ascii="Palatino Linotype" w:eastAsia="Times New Roman" w:hAnsi="Palatino Linotype" w:cs="Courier New"/>
          <w:sz w:val="20"/>
          <w:szCs w:val="20"/>
        </w:rPr>
        <w:t>In</w:t>
      </w:r>
      <w:r w:rsidR="00695DFD" w:rsidRPr="007E1D61">
        <w:rPr>
          <w:rFonts w:ascii="Palatino Linotype" w:eastAsia="Times New Roman" w:hAnsi="Palatino Linotype" w:cs="Courier New"/>
          <w:sz w:val="20"/>
          <w:szCs w:val="20"/>
        </w:rPr>
        <w:t xml:space="preserve"> </w:t>
      </w:r>
      <w:r w:rsidR="00695DFD" w:rsidRPr="007E1D61">
        <w:rPr>
          <w:rFonts w:ascii="Palatino Linotype" w:eastAsia="Times New Roman" w:hAnsi="Palatino Linotype" w:cs="Courier New"/>
          <w:sz w:val="20"/>
          <w:szCs w:val="20"/>
        </w:rPr>
        <w:fldChar w:fldCharType="begin"/>
      </w:r>
      <w:r w:rsidR="00B15351" w:rsidRPr="007E1D61">
        <w:rPr>
          <w:rFonts w:ascii="Palatino Linotype" w:eastAsia="Times New Roman" w:hAnsi="Palatino Linotype" w:cs="Courier New"/>
          <w:sz w:val="20"/>
          <w:szCs w:val="20"/>
        </w:rPr>
        <w:instrText xml:space="preserve"> ADDIN ZOTERO_ITEM CSL_CITATION {"citationID":"tj2Rcx9R","properties":{"formattedCitation":"{\\rtf \\uc0\\u160{}[6]}","plainCitation":" [6]"},"citationItems":[{"id":12,"uris":["http://zotero.org/users/2767510/items/F7ZPTA3Z"],"uri":["http://zotero.org/users/2767510/items/F7ZPTA3Z"],"itemData":{"id":12,"type":"article-journal","title":"Shear-Stabilized Rolling Behavior of E. coli Examined with Simulations","container-title":"Biophysical Journal","page":"2470-2478","volume":"99","issue":"8","source":"PubMed Central","abstract":"Escherichia coli exhibit both shear-stabilized rolling and a transition to stationary adhesion while adhering in fluid flow. Understanding the mechanism by which this shear-enhanced adhesion occurs is an important step in understanding bacterial pathogenesis. In this work, simulations are used to investigate the relative contributions of fimbrial deformation and bond transitions to the rolling and stationary adhesion of E. coli. Each E. coli body is surrounded by many long, thin fimbriae terminating in a single FimH receptor that is capable of forming a catch bond with mannose. As simulated cells progress along a mannosylated surface under flow, the fimbriae bend and buckle as they interact with the surface, and FimH-mannose bonds form and break according to a two-state, allosteric catch-bond model. In simulations, shear-stabilized rolling resulted from an increase in the low-affinity bond number due to increased fimbrial deformation with shear. Catch-bond formation did not occur during cell rolling, but instead led to the transition to stationary adhesion. In contrast, in leukocyte and platelet systems, catch bonds appear to be involved in the stabilization of rolling, and integrin activation is required for stationary adhesion.","DOI":"10.1016/j.bpj.2010.08.045","ISSN":"0006-3495","note":"PMID: 20959087\nPMCID: PMC2956214","journalAbbreviation":"Biophys J","author":[{"family":"Whitfield","given":"Matthew"},{"family":"Ghose","given":"Tia"},{"family":"Thomas","given":"Wendy"}],"issued":{"date-parts":[["2010",10,20]]},"PMID":"20959087","PMCID":"PMC2956214"}}],"schema":"https://github.com/citation-style-language/schema/raw/master/csl-citation.json"} </w:instrText>
      </w:r>
      <w:r w:rsidR="00695DFD" w:rsidRPr="007E1D61">
        <w:rPr>
          <w:rFonts w:ascii="Palatino Linotype" w:eastAsia="Times New Roman" w:hAnsi="Palatino Linotype" w:cs="Courier New"/>
          <w:sz w:val="20"/>
          <w:szCs w:val="20"/>
        </w:rPr>
        <w:fldChar w:fldCharType="separate"/>
      </w:r>
      <w:r w:rsidR="00B15351" w:rsidRPr="007E1D61">
        <w:rPr>
          <w:rFonts w:ascii="Palatino Linotype" w:eastAsia="Times New Roman" w:hAnsi="Palatino Linotype" w:cs="Times New Roman"/>
          <w:sz w:val="20"/>
        </w:rPr>
        <w:t> [6]</w:t>
      </w:r>
      <w:r w:rsidR="00695DFD" w:rsidRPr="007E1D61">
        <w:rPr>
          <w:rFonts w:ascii="Palatino Linotype" w:eastAsia="Times New Roman" w:hAnsi="Palatino Linotype" w:cs="Courier New"/>
          <w:sz w:val="20"/>
          <w:szCs w:val="20"/>
        </w:rPr>
        <w:fldChar w:fldCharType="end"/>
      </w:r>
      <w:r w:rsidR="00695DFD" w:rsidRPr="007E1D61">
        <w:rPr>
          <w:rFonts w:ascii="Palatino Linotype" w:eastAsia="Times New Roman" w:hAnsi="Palatino Linotype" w:cs="Courier New"/>
          <w:sz w:val="20"/>
          <w:szCs w:val="20"/>
        </w:rPr>
        <w:t xml:space="preserve">, </w:t>
      </w:r>
      <w:r w:rsidRPr="007E1D61">
        <w:rPr>
          <w:rFonts w:ascii="Palatino Linotype" w:eastAsia="Times New Roman" w:hAnsi="Palatino Linotype" w:cs="Courier New"/>
          <w:sz w:val="20"/>
          <w:szCs w:val="20"/>
        </w:rPr>
        <w:t xml:space="preserve">a simplified situation was simulated where the pili was considered as only a hook spring and while a stochastic simulation was used for the Catch Bond. In the </w:t>
      </w:r>
      <w:r w:rsidR="007E1D61" w:rsidRPr="007E1D61">
        <w:rPr>
          <w:rFonts w:ascii="Palatino Linotype" w:eastAsia="Times New Roman" w:hAnsi="Palatino Linotype" w:cs="Courier New"/>
          <w:sz w:val="20"/>
          <w:szCs w:val="20"/>
        </w:rPr>
        <w:t>work,</w:t>
      </w:r>
      <w:r w:rsidRPr="007E1D61">
        <w:rPr>
          <w:rFonts w:ascii="Palatino Linotype" w:eastAsia="Times New Roman" w:hAnsi="Palatino Linotype" w:cs="Courier New"/>
          <w:sz w:val="20"/>
          <w:szCs w:val="20"/>
        </w:rPr>
        <w:t xml:space="preserve"> the </w:t>
      </w:r>
      <w:r w:rsidR="007E1D61" w:rsidRPr="007E1D61">
        <w:rPr>
          <w:rFonts w:ascii="Palatino Linotype" w:eastAsia="Times New Roman" w:hAnsi="Palatino Linotype" w:cs="Courier New"/>
          <w:sz w:val="20"/>
          <w:szCs w:val="20"/>
        </w:rPr>
        <w:t>focus</w:t>
      </w:r>
      <w:r w:rsidRPr="007E1D61">
        <w:rPr>
          <w:rFonts w:ascii="Palatino Linotype" w:eastAsia="Times New Roman" w:hAnsi="Palatino Linotype" w:cs="Courier New"/>
          <w:sz w:val="20"/>
          <w:szCs w:val="20"/>
        </w:rPr>
        <w:t xml:space="preserve"> was to study how the bacteria can roll in the direction of a flow but after a critical velocity the bacteria seems to </w:t>
      </w:r>
      <w:r w:rsidR="007E1D61" w:rsidRPr="007E1D61">
        <w:rPr>
          <w:rFonts w:ascii="Palatino Linotype" w:eastAsia="Times New Roman" w:hAnsi="Palatino Linotype" w:cs="Courier New"/>
          <w:sz w:val="20"/>
          <w:szCs w:val="20"/>
        </w:rPr>
        <w:t>be</w:t>
      </w:r>
      <w:r w:rsidRPr="007E1D61">
        <w:rPr>
          <w:rFonts w:ascii="Palatino Linotype" w:eastAsia="Times New Roman" w:hAnsi="Palatino Linotype" w:cs="Courier New"/>
          <w:sz w:val="20"/>
          <w:szCs w:val="20"/>
        </w:rPr>
        <w:t xml:space="preserve"> anchor in the surface.</w:t>
      </w:r>
      <w:r w:rsidR="00802817" w:rsidRPr="007E1D61">
        <w:rPr>
          <w:rFonts w:ascii="Palatino Linotype" w:eastAsia="Times New Roman" w:hAnsi="Palatino Linotype" w:cs="Courier New"/>
          <w:sz w:val="20"/>
          <w:szCs w:val="20"/>
        </w:rPr>
        <w:t xml:space="preserve"> It was concluded that the anchoring is result of a larger number of pilis attach to the surface and not directly related to the catch bond. Additionally, it </w:t>
      </w:r>
      <w:r w:rsidR="00806520" w:rsidRPr="007E1D61">
        <w:rPr>
          <w:rFonts w:ascii="Palatino Linotype" w:eastAsia="Times New Roman" w:hAnsi="Palatino Linotype" w:cs="Courier New"/>
          <w:sz w:val="20"/>
          <w:szCs w:val="20"/>
        </w:rPr>
        <w:t xml:space="preserve">was </w:t>
      </w:r>
      <w:r w:rsidR="00802817" w:rsidRPr="007E1D61">
        <w:rPr>
          <w:rFonts w:ascii="Palatino Linotype" w:eastAsia="Times New Roman" w:hAnsi="Palatino Linotype" w:cs="Courier New"/>
          <w:sz w:val="20"/>
          <w:szCs w:val="20"/>
        </w:rPr>
        <w:t xml:space="preserve">notice </w:t>
      </w:r>
      <w:r w:rsidR="00806520" w:rsidRPr="007E1D61">
        <w:rPr>
          <w:rFonts w:ascii="Palatino Linotype" w:eastAsia="Times New Roman" w:hAnsi="Palatino Linotype" w:cs="Courier New"/>
          <w:sz w:val="20"/>
          <w:szCs w:val="20"/>
        </w:rPr>
        <w:t>that this behavior is tolerant to the changes in the parameters. Another relevant wor</w:t>
      </w:r>
      <w:r w:rsidR="007E1D61" w:rsidRPr="007E1D61">
        <w:rPr>
          <w:rFonts w:ascii="Palatino Linotype" w:eastAsia="Times New Roman" w:hAnsi="Palatino Linotype" w:cs="Courier New"/>
          <w:sz w:val="20"/>
          <w:szCs w:val="20"/>
        </w:rPr>
        <w:t>k about the catch bond is</w:t>
      </w:r>
      <w:r w:rsidR="00601D57" w:rsidRPr="007E1D61">
        <w:rPr>
          <w:rFonts w:ascii="Palatino Linotype" w:eastAsia="Times New Roman" w:hAnsi="Palatino Linotype" w:cs="Courier New"/>
          <w:sz w:val="20"/>
          <w:szCs w:val="20"/>
        </w:rPr>
        <w:t xml:space="preserve"> </w:t>
      </w:r>
      <w:r w:rsidR="00601D57" w:rsidRPr="007E1D61">
        <w:rPr>
          <w:rFonts w:ascii="Palatino Linotype" w:eastAsia="Times New Roman" w:hAnsi="Palatino Linotype" w:cs="Courier New"/>
          <w:sz w:val="20"/>
          <w:szCs w:val="20"/>
        </w:rPr>
        <w:fldChar w:fldCharType="begin"/>
      </w:r>
      <w:r w:rsidR="00601D57" w:rsidRPr="007E1D61">
        <w:rPr>
          <w:rFonts w:ascii="Palatino Linotype" w:eastAsia="Times New Roman" w:hAnsi="Palatino Linotype" w:cs="Courier New"/>
          <w:sz w:val="20"/>
          <w:szCs w:val="20"/>
        </w:rPr>
        <w:instrText xml:space="preserve"> ADDIN ZOTERO_ITEM CSL_CITATION {"citationID":"4jXb1u4H","properties":{"formattedCitation":"{\\rtf \\uc0\\u160{}[7]}","plainCitation":" [7]"},"citationItems":[{"id":68,"uris":["http://zotero.org/users/2767510/items/EM6DSS7M"],"uri":["http://zotero.org/users/2767510/items/EM6DSS7M"],"itemData":{"id":68,"type":"article-journal","title":"The Shaft of the Type 1 Fimbriae Regulates an External Force to Match the FimH Catch Bond","container-title":"Biophysical Journal","page":"2137-2148","volume":"104","issue":"10","source":"www.cell.com","abstract":"Type 1 fimbriae mediate adhesion of uropathogenic Escherichia coli to host cells. It has been hypothesized that due to their ability to uncoil under exposure to force, fimbriae can reduce fluid shear stress on the adhesin-receptor interaction by which the bacterium adheres to the surface. In this work, we develop a model that describes how the force on the adhesin-receptor interaction of a type 1 fimbria varies as a bacterium is affected by a time-dependent fluid flow mimicking in vivo conditions. The model combines in vivo hydrodynamic conditions with previously assessed biomechanical properties of the fimbriae. Numerical methods are used to solve for the motion and adhesion force under the presence of time-dependent fluid profiles. It is found that a bacterium tethered with a type 1 pilus will experience significantly reduced shear stress for moderate to high flow velocities and that the maximum stress the adhesin will experience is limited to </w:instrText>
      </w:r>
      <w:r w:rsidR="00601D57" w:rsidRPr="007E1D61">
        <w:rPr>
          <w:rFonts w:ascii="MS Mincho" w:eastAsia="MS Mincho" w:hAnsi="MS Mincho" w:cs="MS Mincho"/>
          <w:sz w:val="20"/>
          <w:szCs w:val="20"/>
        </w:rPr>
        <w:instrText>∼</w:instrText>
      </w:r>
      <w:r w:rsidR="00601D57" w:rsidRPr="007E1D61">
        <w:rPr>
          <w:rFonts w:ascii="Palatino Linotype" w:eastAsia="Times New Roman" w:hAnsi="Palatino Linotype" w:cs="Courier New"/>
          <w:sz w:val="20"/>
          <w:szCs w:val="20"/>
        </w:rPr>
        <w:instrText xml:space="preserve">120 pN, which is sufficient to activate the conformational change of the FimH adhesin into its stronger state but also lower than the force required for breaking it under rapid loading. Our model thus supports the assumption that the type 1 fimbria shaft and the FimH adhesin-receptor interaction are optimized to each other, and that they give piliated bacteria significant advantages in rapidly changing fluidic environments.","DOI":"10.1016/j.bpj.2013.03.059","ISSN":"0006-3495","note":"PMID: 23708354","language":"English","author":[{"family":"Zakrisson","given":"Johan"},{"family":"Wiklund","given":"Krister"},{"family":"Axner","given":"Ove"},{"family":"Andersson","given":"Magnus"}],"issued":{"date-parts":[["2013",5,21]]},"PMID":"23708354"}}],"schema":"https://github.com/citation-style-language/schema/raw/master/csl-citation.json"} </w:instrText>
      </w:r>
      <w:r w:rsidR="00601D57" w:rsidRPr="007E1D61">
        <w:rPr>
          <w:rFonts w:ascii="Palatino Linotype" w:eastAsia="Times New Roman" w:hAnsi="Palatino Linotype" w:cs="Courier New"/>
          <w:sz w:val="20"/>
          <w:szCs w:val="20"/>
        </w:rPr>
        <w:fldChar w:fldCharType="separate"/>
      </w:r>
      <w:r w:rsidR="00601D57" w:rsidRPr="007E1D61">
        <w:rPr>
          <w:rFonts w:ascii="Palatino Linotype" w:eastAsia="Times New Roman" w:hAnsi="Palatino Linotype" w:cs="Times New Roman"/>
          <w:sz w:val="20"/>
        </w:rPr>
        <w:t> [7]</w:t>
      </w:r>
      <w:r w:rsidR="00601D57" w:rsidRPr="007E1D61">
        <w:rPr>
          <w:rFonts w:ascii="Palatino Linotype" w:eastAsia="Times New Roman" w:hAnsi="Palatino Linotype" w:cs="Courier New"/>
          <w:sz w:val="20"/>
          <w:szCs w:val="20"/>
        </w:rPr>
        <w:fldChar w:fldCharType="end"/>
      </w:r>
      <w:r w:rsidR="00601D57" w:rsidRPr="007E1D61">
        <w:rPr>
          <w:rFonts w:ascii="Palatino Linotype" w:eastAsia="Times New Roman" w:hAnsi="Palatino Linotype" w:cs="Courier New"/>
          <w:sz w:val="20"/>
          <w:szCs w:val="20"/>
        </w:rPr>
        <w:t xml:space="preserve">, </w:t>
      </w:r>
      <w:r w:rsidR="007E1D61">
        <w:rPr>
          <w:rFonts w:ascii="Palatino Linotype" w:eastAsia="Times New Roman" w:hAnsi="Palatino Linotype" w:cs="Courier New"/>
          <w:sz w:val="20"/>
          <w:szCs w:val="20"/>
        </w:rPr>
        <w:t>here an scenario simplified  to two dimension  is simulated and from this work is concluded that the pili works as a damper that allows the force receive by the pili as of strength  such  that the catch bond enters its more resistant state.</w:t>
      </w:r>
    </w:p>
    <w:p w14:paraId="58E90CAB" w14:textId="77777777" w:rsidR="00382CD6" w:rsidRDefault="00382CD6" w:rsidP="0032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182B5BC3" w14:textId="77777777" w:rsidR="00053825" w:rsidRDefault="00053825" w:rsidP="0032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2038C987" w14:textId="77777777" w:rsidR="00053825" w:rsidRDefault="00053825" w:rsidP="0032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13EEFC9" w14:textId="70CAEB29" w:rsidR="004A0C04" w:rsidRPr="004A0C04" w:rsidRDefault="003E4888" w:rsidP="004A0C0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Palatino Linotype" w:eastAsia="Times New Roman" w:hAnsi="Palatino Linotype" w:cs="Courier New"/>
          <w:b/>
          <w:sz w:val="28"/>
          <w:szCs w:val="20"/>
          <w:lang w:val="es-CO"/>
        </w:rPr>
      </w:pPr>
      <w:r>
        <w:rPr>
          <w:rFonts w:ascii="Palatino Linotype" w:eastAsia="Times New Roman" w:hAnsi="Palatino Linotype" w:cs="Courier New"/>
          <w:b/>
          <w:sz w:val="28"/>
          <w:szCs w:val="20"/>
          <w:lang w:val="es-CO"/>
        </w:rPr>
        <w:t>Catch Bond</w:t>
      </w:r>
    </w:p>
    <w:p w14:paraId="24B73673" w14:textId="77777777" w:rsid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5A443D30" w14:textId="695021CC"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Certain receptor-ligand bonds have shown an increase in their average time of life when a tensile mechanical force is applied over them, these bonds are referred as Catch Bond. A kind of catch-bond (film-H) is present at the extremes of the pili of E-Coli, so it simulation is </w:t>
      </w:r>
      <w:r w:rsidR="009F17EC" w:rsidRPr="003E4888">
        <w:rPr>
          <w:rFonts w:ascii="Palatino Linotype" w:eastAsia="Times New Roman" w:hAnsi="Palatino Linotype" w:cs="Courier New"/>
          <w:sz w:val="20"/>
          <w:szCs w:val="20"/>
        </w:rPr>
        <w:t>necessary</w:t>
      </w:r>
      <w:r w:rsidRPr="003E4888">
        <w:rPr>
          <w:rFonts w:ascii="Palatino Linotype" w:eastAsia="Times New Roman" w:hAnsi="Palatino Linotype" w:cs="Courier New"/>
          <w:sz w:val="20"/>
          <w:szCs w:val="20"/>
        </w:rPr>
        <w:t xml:space="preserve"> to describe the behavior of the adhesion.</w:t>
      </w:r>
    </w:p>
    <w:p w14:paraId="06EC50C1"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2E2A852" w14:textId="4BC8A51A"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The behavior of the Catch Bond can be describe on the following </w:t>
      </w:r>
      <w:r w:rsidR="009F17EC" w:rsidRPr="003E4888">
        <w:rPr>
          <w:rFonts w:ascii="Palatino Linotype" w:eastAsia="Times New Roman" w:hAnsi="Palatino Linotype" w:cs="Courier New"/>
          <w:sz w:val="20"/>
          <w:szCs w:val="20"/>
        </w:rPr>
        <w:t>way;</w:t>
      </w:r>
      <w:r w:rsidRPr="003E4888">
        <w:rPr>
          <w:rFonts w:ascii="Palatino Linotype" w:eastAsia="Times New Roman" w:hAnsi="Palatino Linotype" w:cs="Courier New"/>
          <w:sz w:val="20"/>
          <w:szCs w:val="20"/>
        </w:rPr>
        <w:t xml:space="preserve"> the configuration of any molecule (including film-H) can be understood as an energy landscape where all possible configuration of a molecule are described by the degrees of freedom of the molecule itself. These degrees of freedom have a corresponding energy, so if </w:t>
      </w:r>
      <w:r w:rsidR="009F17EC" w:rsidRPr="003E4888">
        <w:rPr>
          <w:rFonts w:ascii="Palatino Linotype" w:eastAsia="Times New Roman" w:hAnsi="Palatino Linotype" w:cs="Courier New"/>
          <w:sz w:val="20"/>
          <w:szCs w:val="20"/>
        </w:rPr>
        <w:t>particles have</w:t>
      </w:r>
      <w:r w:rsidRPr="003E4888">
        <w:rPr>
          <w:rFonts w:ascii="Palatino Linotype" w:eastAsia="Times New Roman" w:hAnsi="Palatino Linotype" w:cs="Courier New"/>
          <w:sz w:val="20"/>
          <w:szCs w:val="20"/>
        </w:rPr>
        <w:t xml:space="preserve"> N degrees of freedom; it </w:t>
      </w:r>
      <w:r w:rsidR="00D76EDB">
        <w:rPr>
          <w:rFonts w:ascii="Palatino Linotype" w:eastAsia="Times New Roman" w:hAnsi="Palatino Linotype" w:cs="Courier New"/>
          <w:sz w:val="20"/>
          <w:szCs w:val="20"/>
        </w:rPr>
        <w:t>has a</w:t>
      </w:r>
      <w:r w:rsidR="00C0403A">
        <w:rPr>
          <w:rFonts w:ascii="Palatino Linotype" w:eastAsia="Times New Roman" w:hAnsi="Palatino Linotype" w:cs="Courier New"/>
          <w:sz w:val="20"/>
          <w:szCs w:val="20"/>
        </w:rPr>
        <w:t xml:space="preserve"> </w:t>
      </w:r>
      <w:r w:rsidR="00C0403A" w:rsidRPr="003E4888">
        <w:rPr>
          <w:rFonts w:ascii="Palatino Linotype" w:eastAsia="Times New Roman" w:hAnsi="Palatino Linotype" w:cs="Courier New"/>
          <w:sz w:val="20"/>
          <w:szCs w:val="20"/>
        </w:rPr>
        <w:t>N</w:t>
      </w:r>
      <w:r w:rsidRPr="003E4888">
        <w:rPr>
          <w:rFonts w:ascii="Palatino Linotype" w:eastAsia="Times New Roman" w:hAnsi="Palatino Linotype" w:cs="Courier New"/>
          <w:sz w:val="20"/>
          <w:szCs w:val="20"/>
        </w:rPr>
        <w:t xml:space="preserve">+1 dimensions energy landscape where the extra dimension describes the energy of each configuration.  In this </w:t>
      </w:r>
      <w:r w:rsidR="009F17EC" w:rsidRPr="003E4888">
        <w:rPr>
          <w:rFonts w:ascii="Palatino Linotype" w:eastAsia="Times New Roman" w:hAnsi="Palatino Linotype" w:cs="Courier New"/>
          <w:sz w:val="20"/>
          <w:szCs w:val="20"/>
        </w:rPr>
        <w:t>space,</w:t>
      </w:r>
      <w:r w:rsidRPr="003E4888">
        <w:rPr>
          <w:rFonts w:ascii="Palatino Linotype" w:eastAsia="Times New Roman" w:hAnsi="Palatino Linotype" w:cs="Courier New"/>
          <w:sz w:val="20"/>
          <w:szCs w:val="20"/>
        </w:rPr>
        <w:t xml:space="preserve"> local minimums are potential wells, where the system is stable. If a system is inside one of those wells </w:t>
      </w:r>
      <w:r w:rsidR="00C0403A" w:rsidRPr="003E4888">
        <w:rPr>
          <w:rFonts w:ascii="Palatino Linotype" w:eastAsia="Times New Roman" w:hAnsi="Palatino Linotype" w:cs="Courier New"/>
          <w:sz w:val="20"/>
          <w:szCs w:val="20"/>
        </w:rPr>
        <w:t>ther</w:t>
      </w:r>
      <w:r w:rsidR="00C0403A">
        <w:rPr>
          <w:rFonts w:ascii="Palatino Linotype" w:eastAsia="Times New Roman" w:hAnsi="Palatino Linotype" w:cs="Courier New"/>
          <w:sz w:val="20"/>
          <w:szCs w:val="20"/>
        </w:rPr>
        <w:t>e is</w:t>
      </w:r>
      <w:r w:rsidRPr="003E4888">
        <w:rPr>
          <w:rFonts w:ascii="Palatino Linotype" w:eastAsia="Times New Roman" w:hAnsi="Palatino Linotype" w:cs="Courier New"/>
          <w:sz w:val="20"/>
          <w:szCs w:val="20"/>
        </w:rPr>
        <w:t xml:space="preserve"> a certain rate for the system to escape them, which is </w:t>
      </w:r>
      <w:r w:rsidR="00C0403A">
        <w:rPr>
          <w:rFonts w:ascii="Palatino Linotype" w:eastAsia="Times New Roman" w:hAnsi="Palatino Linotype" w:cs="Courier New"/>
          <w:sz w:val="20"/>
          <w:szCs w:val="20"/>
        </w:rPr>
        <w:t xml:space="preserve">explain </w:t>
      </w:r>
      <w:r w:rsidRPr="003E4888">
        <w:rPr>
          <w:rFonts w:ascii="Palatino Linotype" w:eastAsia="Times New Roman" w:hAnsi="Palatino Linotype" w:cs="Courier New"/>
          <w:sz w:val="20"/>
          <w:szCs w:val="20"/>
        </w:rPr>
        <w:t xml:space="preserve">by the Bell model: </w:t>
      </w:r>
      <m:oMath>
        <m:r>
          <w:rPr>
            <w:rFonts w:ascii="Cambria Math" w:eastAsia="Times New Roman" w:hAnsi="Cambria Math" w:cs="Courier New"/>
            <w:sz w:val="20"/>
            <w:szCs w:val="20"/>
          </w:rPr>
          <m:t>k=A∙</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e</m:t>
            </m:r>
          </m:e>
          <m:sup>
            <m:f>
              <m:fPr>
                <m:ctrlPr>
                  <w:rPr>
                    <w:rFonts w:ascii="Cambria Math" w:eastAsia="Times New Roman" w:hAnsi="Cambria Math" w:cs="Courier New"/>
                    <w:i/>
                    <w:sz w:val="20"/>
                    <w:szCs w:val="20"/>
                  </w:rPr>
                </m:ctrlPr>
              </m:fPr>
              <m:num>
                <m:r>
                  <w:rPr>
                    <w:rFonts w:ascii="Cambria Math" w:eastAsia="Times New Roman" w:hAnsi="Cambria Math" w:cs="Courier New"/>
                    <w:sz w:val="20"/>
                    <w:szCs w:val="20"/>
                  </w:rPr>
                  <m:t>-∆E+f∙∆x</m:t>
                </m:r>
              </m:num>
              <m:den>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b</m:t>
                    </m:r>
                  </m:sub>
                </m:sSub>
                <m:r>
                  <w:rPr>
                    <w:rFonts w:ascii="Cambria Math" w:eastAsia="Times New Roman" w:hAnsi="Cambria Math" w:cs="Courier New"/>
                    <w:sz w:val="20"/>
                    <w:szCs w:val="20"/>
                  </w:rPr>
                  <m:t>∙T</m:t>
                </m:r>
              </m:den>
            </m:f>
          </m:sup>
        </m:sSup>
      </m:oMath>
      <w:r w:rsidRPr="003E4888">
        <w:rPr>
          <w:rFonts w:ascii="Palatino Linotype" w:eastAsia="Times New Roman" w:hAnsi="Palatino Linotype" w:cs="Courier New"/>
          <w:sz w:val="20"/>
          <w:szCs w:val="20"/>
        </w:rPr>
        <w:t xml:space="preserve"> Where A is the attempt rate and the delta of energy describes how deep the potential well is. </w:t>
      </w:r>
    </w:p>
    <w:p w14:paraId="3C603213"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2DC9CA73" w14:textId="785632E3" w:rsidR="007773A6" w:rsidRPr="007773A6"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When a force </w:t>
      </w:r>
      <m:oMath>
        <m:r>
          <w:rPr>
            <w:rFonts w:ascii="Cambria Math" w:eastAsia="Times New Roman" w:hAnsi="Cambria Math" w:cs="Courier New"/>
            <w:sz w:val="20"/>
            <w:szCs w:val="20"/>
          </w:rPr>
          <m:t>f</m:t>
        </m:r>
      </m:oMath>
      <w:r w:rsidR="00382CD6" w:rsidRPr="003E4888">
        <w:rPr>
          <w:rFonts w:ascii="Palatino Linotype" w:eastAsia="Times New Roman" w:hAnsi="Palatino Linotype" w:cs="Courier New"/>
          <w:sz w:val="20"/>
          <w:szCs w:val="20"/>
        </w:rPr>
        <w:t xml:space="preserve"> </w:t>
      </w:r>
      <w:r w:rsidR="0020406D">
        <w:rPr>
          <w:rFonts w:ascii="Palatino Linotype" w:eastAsia="Times New Roman" w:hAnsi="Palatino Linotype" w:cs="Courier New"/>
          <w:sz w:val="20"/>
          <w:szCs w:val="20"/>
        </w:rPr>
        <w:t xml:space="preserve">is </w:t>
      </w:r>
      <w:r w:rsidR="007773A6">
        <w:rPr>
          <w:rFonts w:ascii="Palatino Linotype" w:eastAsia="Times New Roman" w:hAnsi="Palatino Linotype" w:cs="Courier New"/>
          <w:sz w:val="20"/>
          <w:szCs w:val="20"/>
        </w:rPr>
        <w:t>an</w:t>
      </w:r>
      <w:r w:rsidR="0020406D">
        <w:rPr>
          <w:rFonts w:ascii="Palatino Linotype" w:eastAsia="Times New Roman" w:hAnsi="Palatino Linotype" w:cs="Courier New"/>
          <w:sz w:val="20"/>
          <w:szCs w:val="20"/>
        </w:rPr>
        <w:t xml:space="preserve"> </w:t>
      </w:r>
      <w:r w:rsidR="0020406D" w:rsidRPr="003E4888">
        <w:rPr>
          <w:rFonts w:ascii="Palatino Linotype" w:eastAsia="Times New Roman" w:hAnsi="Palatino Linotype" w:cs="Courier New"/>
          <w:sz w:val="20"/>
          <w:szCs w:val="20"/>
        </w:rPr>
        <w:t>over</w:t>
      </w:r>
      <w:r w:rsidRPr="003E4888">
        <w:rPr>
          <w:rFonts w:ascii="Palatino Linotype" w:eastAsia="Times New Roman" w:hAnsi="Palatino Linotype" w:cs="Courier New"/>
          <w:sz w:val="20"/>
          <w:szCs w:val="20"/>
        </w:rPr>
        <w:t xml:space="preserve"> the bond, it affects the rate because a force will usually generate a deformation in the </w:t>
      </w:r>
      <w:r w:rsidR="00382CD6" w:rsidRPr="003E4888">
        <w:rPr>
          <w:rFonts w:ascii="Palatino Linotype" w:eastAsia="Times New Roman" w:hAnsi="Palatino Linotype" w:cs="Courier New"/>
          <w:sz w:val="20"/>
          <w:szCs w:val="20"/>
        </w:rPr>
        <w:t>bond, which</w:t>
      </w:r>
      <w:r w:rsidRPr="003E4888">
        <w:rPr>
          <w:rFonts w:ascii="Palatino Linotype" w:eastAsia="Times New Roman" w:hAnsi="Palatino Linotype" w:cs="Courier New"/>
          <w:sz w:val="20"/>
          <w:szCs w:val="20"/>
        </w:rPr>
        <w:t xml:space="preserve"> </w:t>
      </w:r>
      <w:r w:rsidR="009F17EC" w:rsidRPr="003E4888">
        <w:rPr>
          <w:rFonts w:ascii="Palatino Linotype" w:eastAsia="Times New Roman" w:hAnsi="Palatino Linotype" w:cs="Courier New"/>
          <w:sz w:val="20"/>
          <w:szCs w:val="20"/>
        </w:rPr>
        <w:t>is</w:t>
      </w:r>
      <w:r w:rsidRPr="003E4888">
        <w:rPr>
          <w:rFonts w:ascii="Palatino Linotype" w:eastAsia="Times New Roman" w:hAnsi="Palatino Linotype" w:cs="Courier New"/>
          <w:sz w:val="20"/>
          <w:szCs w:val="20"/>
        </w:rPr>
        <w:t xml:space="preserve"> a change in the average </w:t>
      </w:r>
      <w:r w:rsidR="009F17EC" w:rsidRPr="003E4888">
        <w:rPr>
          <w:rFonts w:ascii="Palatino Linotype" w:eastAsia="Times New Roman" w:hAnsi="Palatino Linotype" w:cs="Courier New"/>
          <w:sz w:val="20"/>
          <w:szCs w:val="20"/>
        </w:rPr>
        <w:t>length</w:t>
      </w:r>
      <w:r w:rsidRPr="003E4888">
        <w:rPr>
          <w:rFonts w:ascii="Palatino Linotype" w:eastAsia="Times New Roman" w:hAnsi="Palatino Linotype" w:cs="Courier New"/>
          <w:sz w:val="20"/>
          <w:szCs w:val="20"/>
        </w:rPr>
        <w:t xml:space="preserve"> of it. This </w:t>
      </w:r>
      <w:r w:rsidR="00382CD6" w:rsidRPr="003E4888">
        <w:rPr>
          <w:rFonts w:ascii="Palatino Linotype" w:eastAsia="Times New Roman" w:hAnsi="Palatino Linotype" w:cs="Courier New"/>
          <w:sz w:val="20"/>
          <w:szCs w:val="20"/>
        </w:rPr>
        <w:t>deformation translates</w:t>
      </w:r>
      <w:r w:rsidRPr="003E4888">
        <w:rPr>
          <w:rFonts w:ascii="Palatino Linotype" w:eastAsia="Times New Roman" w:hAnsi="Palatino Linotype" w:cs="Courier New"/>
          <w:sz w:val="20"/>
          <w:szCs w:val="20"/>
        </w:rPr>
        <w:t xml:space="preserve"> in a change in the energy by the amount </w:t>
      </w:r>
      <w:r w:rsidR="007773A6" w:rsidRPr="003E4888">
        <w:rPr>
          <w:rFonts w:ascii="Palatino Linotype" w:eastAsia="Times New Roman" w:hAnsi="Palatino Linotype" w:cs="Courier New"/>
          <w:sz w:val="20"/>
          <w:szCs w:val="20"/>
        </w:rPr>
        <w:t>of</w:t>
      </w:r>
      <m:oMath>
        <m:r>
          <w:rPr>
            <w:rFonts w:ascii="Cambria Math" w:eastAsia="Times New Roman" w:hAnsi="Cambria Math" w:cs="Courier New"/>
            <w:sz w:val="20"/>
            <w:szCs w:val="20"/>
          </w:rPr>
          <m:t>f∙∆x</m:t>
        </m:r>
      </m:oMath>
      <w:r w:rsidRPr="003E4888">
        <w:rPr>
          <w:rFonts w:ascii="Palatino Linotype" w:eastAsia="Times New Roman" w:hAnsi="Palatino Linotype" w:cs="Courier New"/>
          <w:sz w:val="20"/>
          <w:szCs w:val="20"/>
        </w:rPr>
        <w:t>, this in turn changes the rate in the following way</w:t>
      </w:r>
      <m:oMath>
        <m:r>
          <w:rPr>
            <w:rFonts w:ascii="Cambria Math" w:eastAsia="Times New Roman" w:hAnsi="Cambria Math" w:cs="Courier New"/>
            <w:sz w:val="20"/>
            <w:szCs w:val="20"/>
          </w:rPr>
          <m:t xml:space="preserve">: </m:t>
        </m:r>
      </m:oMath>
    </w:p>
    <w:p w14:paraId="516DC60A" w14:textId="1DEB309E" w:rsidR="003E4888" w:rsidRPr="003E4888" w:rsidRDefault="007773A6"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m:oMathPara>
        <m:oMath>
          <m:r>
            <w:rPr>
              <w:rFonts w:ascii="Cambria Math" w:eastAsia="Times New Roman" w:hAnsi="Cambria Math" w:cs="Courier New"/>
              <w:sz w:val="20"/>
              <w:szCs w:val="20"/>
            </w:rPr>
            <m:t>k(f)=A∙</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e</m:t>
              </m:r>
            </m:e>
            <m:sup>
              <m:f>
                <m:fPr>
                  <m:ctrlPr>
                    <w:rPr>
                      <w:rFonts w:ascii="Cambria Math" w:eastAsia="Times New Roman" w:hAnsi="Cambria Math" w:cs="Courier New"/>
                      <w:i/>
                      <w:sz w:val="20"/>
                      <w:szCs w:val="20"/>
                    </w:rPr>
                  </m:ctrlPr>
                </m:fPr>
                <m:num>
                  <m:r>
                    <w:rPr>
                      <w:rFonts w:ascii="Cambria Math" w:eastAsia="Times New Roman" w:hAnsi="Cambria Math" w:cs="Courier New"/>
                      <w:sz w:val="20"/>
                      <w:szCs w:val="20"/>
                    </w:rPr>
                    <m:t>-∆E+f∙∆x</m:t>
                  </m:r>
                </m:num>
                <m:den>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b</m:t>
                      </m:r>
                    </m:sub>
                  </m:sSub>
                  <m:r>
                    <w:rPr>
                      <w:rFonts w:ascii="Cambria Math" w:eastAsia="Times New Roman" w:hAnsi="Cambria Math" w:cs="Courier New"/>
                      <w:sz w:val="20"/>
                      <w:szCs w:val="20"/>
                    </w:rPr>
                    <m:t>∙T</m:t>
                  </m:r>
                </m:den>
              </m:f>
            </m:sup>
          </m:sSup>
          <m:r>
            <w:rPr>
              <w:rFonts w:ascii="Cambria Math" w:eastAsia="Times New Roman" w:hAnsi="Cambria Math" w:cs="Courier New"/>
              <w:sz w:val="20"/>
              <w:szCs w:val="20"/>
            </w:rPr>
            <m:t>=</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k</m:t>
              </m:r>
            </m:e>
            <m:sup>
              <m:r>
                <w:rPr>
                  <w:rFonts w:ascii="Cambria Math" w:eastAsia="Times New Roman" w:hAnsi="Cambria Math" w:cs="Courier New"/>
                  <w:sz w:val="20"/>
                  <w:szCs w:val="20"/>
                </w:rPr>
                <m:t>o</m:t>
              </m:r>
            </m:sup>
          </m:sSup>
          <m:r>
            <w:rPr>
              <w:rFonts w:ascii="Cambria Math" w:eastAsia="Times New Roman" w:hAnsi="Cambria Math" w:cs="Courier New"/>
              <w:sz w:val="20"/>
              <w:szCs w:val="20"/>
            </w:rPr>
            <m:t>∙</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e</m:t>
              </m:r>
            </m:e>
            <m:sup>
              <m:f>
                <m:fPr>
                  <m:ctrlPr>
                    <w:rPr>
                      <w:rFonts w:ascii="Cambria Math" w:eastAsia="Times New Roman" w:hAnsi="Cambria Math" w:cs="Courier New"/>
                      <w:i/>
                      <w:sz w:val="20"/>
                      <w:szCs w:val="20"/>
                    </w:rPr>
                  </m:ctrlPr>
                </m:fPr>
                <m:num>
                  <m:r>
                    <w:rPr>
                      <w:rFonts w:ascii="Cambria Math" w:eastAsia="Times New Roman" w:hAnsi="Cambria Math" w:cs="Courier New"/>
                      <w:sz w:val="20"/>
                      <w:szCs w:val="20"/>
                    </w:rPr>
                    <m:t>f∙∆x</m:t>
                  </m:r>
                </m:num>
                <m:den>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b</m:t>
                      </m:r>
                    </m:sub>
                  </m:sSub>
                  <m:r>
                    <w:rPr>
                      <w:rFonts w:ascii="Cambria Math" w:eastAsia="Times New Roman" w:hAnsi="Cambria Math" w:cs="Courier New"/>
                      <w:sz w:val="20"/>
                      <w:szCs w:val="20"/>
                    </w:rPr>
                    <m:t>∙T</m:t>
                  </m:r>
                </m:den>
              </m:f>
            </m:sup>
          </m:sSup>
        </m:oMath>
      </m:oMathPara>
    </w:p>
    <w:p w14:paraId="7B533DE1"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4379CF2F" w14:textId="11F85F41"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In the case of the Catch Bond, there exist two states which by themselves to local </w:t>
      </w:r>
      <w:r w:rsidR="009F17EC" w:rsidRPr="003E4888">
        <w:rPr>
          <w:rFonts w:ascii="Palatino Linotype" w:eastAsia="Times New Roman" w:hAnsi="Palatino Linotype" w:cs="Courier New"/>
          <w:sz w:val="20"/>
          <w:szCs w:val="20"/>
        </w:rPr>
        <w:t>minimums</w:t>
      </w:r>
      <w:r w:rsidRPr="003E4888">
        <w:rPr>
          <w:rFonts w:ascii="Palatino Linotype" w:eastAsia="Times New Roman" w:hAnsi="Palatino Linotype" w:cs="Courier New"/>
          <w:sz w:val="20"/>
          <w:szCs w:val="20"/>
        </w:rPr>
        <w:t xml:space="preserve"> (where one is deeper than the other) separated by a potential barrier which divides them. The action of the force applied to the systems lowers the barrier between the wells enough, so the transition rate between those two states becomes higher</w:t>
      </w:r>
      <w:r w:rsidR="00C0403A">
        <w:rPr>
          <w:rFonts w:ascii="Palatino Linotype" w:eastAsia="Times New Roman" w:hAnsi="Palatino Linotype" w:cs="Courier New"/>
          <w:sz w:val="20"/>
          <w:szCs w:val="20"/>
        </w:rPr>
        <w:t>,</w:t>
      </w:r>
      <w:r w:rsidR="00C0403A" w:rsidRPr="003E4888">
        <w:rPr>
          <w:rFonts w:ascii="Palatino Linotype" w:eastAsia="Times New Roman" w:hAnsi="Palatino Linotype" w:cs="Courier New"/>
          <w:sz w:val="20"/>
          <w:szCs w:val="20"/>
        </w:rPr>
        <w:t xml:space="preserve"> </w:t>
      </w:r>
      <w:r w:rsidR="00C0403A">
        <w:rPr>
          <w:rFonts w:ascii="Palatino Linotype" w:eastAsia="Times New Roman" w:hAnsi="Palatino Linotype" w:cs="Courier New"/>
          <w:sz w:val="20"/>
          <w:szCs w:val="20"/>
        </w:rPr>
        <w:t>s</w:t>
      </w:r>
      <w:r w:rsidR="00C0403A" w:rsidRPr="003E4888">
        <w:rPr>
          <w:rFonts w:ascii="Palatino Linotype" w:eastAsia="Times New Roman" w:hAnsi="Palatino Linotype" w:cs="Courier New"/>
          <w:sz w:val="20"/>
          <w:szCs w:val="20"/>
        </w:rPr>
        <w:t xml:space="preserve">o </w:t>
      </w:r>
      <w:r w:rsidRPr="003E4888">
        <w:rPr>
          <w:rFonts w:ascii="Palatino Linotype" w:eastAsia="Times New Roman" w:hAnsi="Palatino Linotype" w:cs="Courier New"/>
          <w:sz w:val="20"/>
          <w:szCs w:val="20"/>
        </w:rPr>
        <w:t xml:space="preserve">in terms of the master equation the system </w:t>
      </w:r>
      <w:r w:rsidR="00382CD6">
        <w:rPr>
          <w:rFonts w:ascii="Palatino Linotype" w:eastAsia="Times New Roman" w:hAnsi="Palatino Linotype" w:cs="Courier New"/>
          <w:sz w:val="20"/>
          <w:szCs w:val="20"/>
        </w:rPr>
        <w:t>is describ</w:t>
      </w:r>
      <w:r w:rsidR="00C0403A">
        <w:rPr>
          <w:rFonts w:ascii="Palatino Linotype" w:eastAsia="Times New Roman" w:hAnsi="Palatino Linotype" w:cs="Courier New"/>
          <w:sz w:val="20"/>
          <w:szCs w:val="20"/>
        </w:rPr>
        <w:t>e</w:t>
      </w:r>
      <w:r w:rsidRPr="003E4888">
        <w:rPr>
          <w:rFonts w:ascii="Palatino Linotype" w:eastAsia="Times New Roman" w:hAnsi="Palatino Linotype" w:cs="Courier New"/>
          <w:sz w:val="20"/>
          <w:szCs w:val="20"/>
        </w:rPr>
        <w:t xml:space="preserve"> by the following two equations:</w:t>
      </w:r>
    </w:p>
    <w:p w14:paraId="330E0E06"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0E7268B" w14:textId="27D8A3BD" w:rsidR="00382CD6"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tbl>
      <w:tblPr>
        <w:tblStyle w:val="TableGrid"/>
        <w:tblW w:w="0" w:type="auto"/>
        <w:tblLook w:val="04A0" w:firstRow="1" w:lastRow="0" w:firstColumn="1" w:lastColumn="0" w:noHBand="0" w:noVBand="1"/>
      </w:tblPr>
      <w:tblGrid>
        <w:gridCol w:w="3085"/>
        <w:gridCol w:w="6415"/>
      </w:tblGrid>
      <w:tr w:rsidR="00DD40E9" w14:paraId="5C5C177E" w14:textId="77777777" w:rsidTr="004A0C04">
        <w:tc>
          <w:tcPr>
            <w:tcW w:w="3085" w:type="dxa"/>
          </w:tcPr>
          <w:p w14:paraId="65F38E62" w14:textId="2725159F" w:rsidR="00382CD6"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State</w:t>
            </w:r>
          </w:p>
        </w:tc>
        <w:tc>
          <w:tcPr>
            <w:tcW w:w="6415" w:type="dxa"/>
          </w:tcPr>
          <w:p w14:paraId="4BAA3911" w14:textId="632BD793" w:rsidR="00382CD6"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sidRPr="00382CD6">
              <w:rPr>
                <w:rFonts w:ascii="Palatino Linotype" w:eastAsia="Times New Roman" w:hAnsi="Palatino Linotype" w:cs="Courier New"/>
                <w:sz w:val="20"/>
                <w:szCs w:val="20"/>
              </w:rPr>
              <w:t>Master equation</w:t>
            </w:r>
          </w:p>
        </w:tc>
      </w:tr>
      <w:tr w:rsidR="00DD40E9" w14:paraId="725E2925" w14:textId="77777777" w:rsidTr="004A0C04">
        <w:tc>
          <w:tcPr>
            <w:tcW w:w="3085" w:type="dxa"/>
          </w:tcPr>
          <w:p w14:paraId="53FE2034" w14:textId="203C7B9D" w:rsidR="00382CD6"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1</w:t>
            </w:r>
          </w:p>
        </w:tc>
        <w:tc>
          <w:tcPr>
            <w:tcW w:w="6415" w:type="dxa"/>
          </w:tcPr>
          <w:p w14:paraId="57264627" w14:textId="357BB099" w:rsidR="00382CD6" w:rsidRDefault="001A6C3C"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m:oMathPara>
              <m:oMath>
                <m:acc>
                  <m:accPr>
                    <m:chr m:val="̇"/>
                    <m:ctrlPr>
                      <w:rPr>
                        <w:rFonts w:ascii="Cambria Math" w:eastAsia="Times New Roman" w:hAnsi="Cambria Math" w:cs="Times New Roman"/>
                        <w:i/>
                        <w:sz w:val="20"/>
                        <w:szCs w:val="20"/>
                      </w:rPr>
                    </m:ctrlPr>
                  </m:accPr>
                  <m:e>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p</m:t>
                        </m:r>
                      </m:e>
                      <m:sub>
                        <m:r>
                          <w:rPr>
                            <w:rFonts w:ascii="Cambria Math" w:eastAsia="Times New Roman" w:hAnsi="Cambria Math" w:cs="Courier New"/>
                            <w:sz w:val="20"/>
                            <w:szCs w:val="20"/>
                          </w:rPr>
                          <m:t>1</m:t>
                        </m:r>
                      </m:sub>
                    </m:sSub>
                    <m:ctrlPr>
                      <w:rPr>
                        <w:rFonts w:ascii="Cambria Math" w:eastAsia="Times New Roman" w:hAnsi="Cambria Math" w:cs="Courier New"/>
                        <w:i/>
                        <w:sz w:val="20"/>
                        <w:szCs w:val="20"/>
                      </w:rPr>
                    </m:ctrlPr>
                  </m:e>
                </m:acc>
                <m:r>
                  <w:rPr>
                    <w:rFonts w:ascii="Cambria Math" w:eastAsia="Times New Roman" w:hAnsi="Cambria Math" w:cs="Courier New"/>
                    <w:sz w:val="20"/>
                    <w:szCs w:val="20"/>
                  </w:rPr>
                  <m:t>=</m:t>
                </m:r>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10</m:t>
                    </m:r>
                  </m:sub>
                </m:sSub>
                <m:r>
                  <w:rPr>
                    <w:rFonts w:ascii="Cambria Math" w:eastAsia="Times New Roman" w:hAnsi="Cambria Math" w:cs="Courier New"/>
                    <w:sz w:val="20"/>
                    <w:szCs w:val="20"/>
                  </w:rPr>
                  <m:t xml:space="preserve"> (f)-</m:t>
                </m:r>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12</m:t>
                    </m:r>
                  </m:sub>
                </m:sSub>
                <m:r>
                  <w:rPr>
                    <w:rFonts w:ascii="Cambria Math" w:eastAsia="Times New Roman" w:hAnsi="Cambria Math" w:cs="Courier New"/>
                    <w:sz w:val="20"/>
                    <w:szCs w:val="20"/>
                  </w:rPr>
                  <m:t xml:space="preserve"> (f)</m:t>
                </m:r>
              </m:oMath>
            </m:oMathPara>
          </w:p>
        </w:tc>
      </w:tr>
      <w:tr w:rsidR="00DD40E9" w14:paraId="2709A461" w14:textId="77777777" w:rsidTr="004A0C04">
        <w:tc>
          <w:tcPr>
            <w:tcW w:w="3085" w:type="dxa"/>
          </w:tcPr>
          <w:p w14:paraId="215D6E9F" w14:textId="4B5EF5CC" w:rsidR="00382CD6"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w:r>
              <w:rPr>
                <w:rFonts w:ascii="Palatino Linotype" w:eastAsia="Times New Roman" w:hAnsi="Palatino Linotype" w:cs="Courier New"/>
                <w:sz w:val="20"/>
                <w:szCs w:val="20"/>
              </w:rPr>
              <w:t>2</w:t>
            </w:r>
          </w:p>
        </w:tc>
        <w:tc>
          <w:tcPr>
            <w:tcW w:w="6415" w:type="dxa"/>
          </w:tcPr>
          <w:p w14:paraId="18699F1C" w14:textId="57273788" w:rsidR="00382CD6" w:rsidRDefault="001A6C3C"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alatino Linotype" w:eastAsia="Times New Roman" w:hAnsi="Palatino Linotype" w:cs="Courier New"/>
                <w:sz w:val="20"/>
                <w:szCs w:val="20"/>
              </w:rPr>
            </w:pPr>
            <m:oMathPara>
              <m:oMath>
                <m:acc>
                  <m:accPr>
                    <m:chr m:val="̇"/>
                    <m:ctrlPr>
                      <w:rPr>
                        <w:rFonts w:ascii="Cambria Math" w:eastAsia="Times New Roman" w:hAnsi="Cambria Math" w:cs="Times New Roman"/>
                        <w:i/>
                        <w:sz w:val="20"/>
                        <w:szCs w:val="20"/>
                      </w:rPr>
                    </m:ctrlPr>
                  </m:accPr>
                  <m:e>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p</m:t>
                        </m:r>
                      </m:e>
                      <m:sub>
                        <m:r>
                          <w:rPr>
                            <w:rFonts w:ascii="Cambria Math" w:eastAsia="Times New Roman" w:hAnsi="Cambria Math" w:cs="Courier New"/>
                            <w:sz w:val="20"/>
                            <w:szCs w:val="20"/>
                          </w:rPr>
                          <m:t>2</m:t>
                        </m:r>
                      </m:sub>
                    </m:sSub>
                    <m:ctrlPr>
                      <w:rPr>
                        <w:rFonts w:ascii="Cambria Math" w:eastAsia="Times New Roman" w:hAnsi="Cambria Math" w:cs="Courier New"/>
                        <w:i/>
                        <w:sz w:val="20"/>
                        <w:szCs w:val="20"/>
                      </w:rPr>
                    </m:ctrlPr>
                  </m:e>
                </m:acc>
                <m:r>
                  <w:rPr>
                    <w:rFonts w:ascii="Cambria Math" w:eastAsia="Times New Roman" w:hAnsi="Cambria Math" w:cs="Courier New"/>
                    <w:sz w:val="20"/>
                    <w:szCs w:val="20"/>
                  </w:rPr>
                  <m:t>=</m:t>
                </m:r>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20</m:t>
                    </m:r>
                  </m:sub>
                </m:sSub>
                <m:r>
                  <w:rPr>
                    <w:rFonts w:ascii="Cambria Math" w:eastAsia="Times New Roman" w:hAnsi="Cambria Math" w:cs="Courier New"/>
                    <w:sz w:val="20"/>
                    <w:szCs w:val="20"/>
                  </w:rPr>
                  <m:t xml:space="preserve"> (f)-</m:t>
                </m:r>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21</m:t>
                    </m:r>
                  </m:sub>
                </m:sSub>
                <m:r>
                  <w:rPr>
                    <w:rFonts w:ascii="Cambria Math" w:eastAsia="Times New Roman" w:hAnsi="Cambria Math" w:cs="Courier New"/>
                    <w:sz w:val="20"/>
                    <w:szCs w:val="20"/>
                  </w:rPr>
                  <m:t xml:space="preserve"> (f)</m:t>
                </m:r>
              </m:oMath>
            </m:oMathPara>
          </w:p>
        </w:tc>
      </w:tr>
    </w:tbl>
    <w:p w14:paraId="2EBE6E40" w14:textId="77777777" w:rsidR="00382CD6" w:rsidRPr="003E4888" w:rsidRDefault="00382C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rPr>
      </w:pPr>
    </w:p>
    <w:p w14:paraId="098069DD" w14:textId="77777777" w:rsidR="003E4888" w:rsidRPr="003E4888" w:rsidRDefault="003E4888"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rPr>
      </w:pPr>
    </w:p>
    <w:p w14:paraId="575F31C1" w14:textId="77777777" w:rsidR="00C0403A" w:rsidRDefault="003E4888" w:rsidP="00C0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As the evolution of the system depends on the transition rates, a good way to simulate is through the application of the Gillespie Algorithm. This algorithm provides a solution to the master </w:t>
      </w:r>
      <w:r w:rsidR="00382CD6" w:rsidRPr="003E4888">
        <w:rPr>
          <w:rFonts w:ascii="Palatino Linotype" w:eastAsia="Times New Roman" w:hAnsi="Palatino Linotype" w:cs="Courier New"/>
          <w:sz w:val="20"/>
          <w:szCs w:val="20"/>
        </w:rPr>
        <w:t>equation, which</w:t>
      </w:r>
      <w:r w:rsidRPr="003E4888">
        <w:rPr>
          <w:rFonts w:ascii="Palatino Linotype" w:eastAsia="Times New Roman" w:hAnsi="Palatino Linotype" w:cs="Courier New"/>
          <w:sz w:val="20"/>
          <w:szCs w:val="20"/>
        </w:rPr>
        <w:t xml:space="preserve"> describes the evolution of the system. It </w:t>
      </w:r>
      <w:r w:rsidR="009F17EC" w:rsidRPr="003E4888">
        <w:rPr>
          <w:rFonts w:ascii="Palatino Linotype" w:eastAsia="Times New Roman" w:hAnsi="Palatino Linotype" w:cs="Courier New"/>
          <w:sz w:val="20"/>
          <w:szCs w:val="20"/>
        </w:rPr>
        <w:t>consists</w:t>
      </w:r>
      <w:r w:rsidRPr="003E4888">
        <w:rPr>
          <w:rFonts w:ascii="Palatino Linotype" w:eastAsia="Times New Roman" w:hAnsi="Palatino Linotype" w:cs="Courier New"/>
          <w:sz w:val="20"/>
          <w:szCs w:val="20"/>
        </w:rPr>
        <w:t xml:space="preserve"> of the following steps:</w:t>
      </w:r>
      <w:r w:rsidR="00C0403A">
        <w:rPr>
          <w:rFonts w:ascii="Palatino Linotype" w:eastAsia="Times New Roman" w:hAnsi="Palatino Linotype" w:cs="Courier New"/>
          <w:sz w:val="20"/>
          <w:szCs w:val="20"/>
        </w:rPr>
        <w:t xml:space="preserve"> </w:t>
      </w:r>
    </w:p>
    <w:p w14:paraId="6115950E" w14:textId="7A04A7EE" w:rsidR="003E4888" w:rsidRPr="00C0403A" w:rsidRDefault="003E4888" w:rsidP="00C0403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C0403A">
        <w:rPr>
          <w:rFonts w:ascii="Palatino Linotype" w:eastAsia="Times New Roman" w:hAnsi="Palatino Linotype" w:cs="Courier New"/>
          <w:sz w:val="20"/>
          <w:szCs w:val="20"/>
        </w:rPr>
        <w:t>The rates is normalized to its sum is equal to one and different sections of the interval [0</w:t>
      </w:r>
      <w:r w:rsidR="00382CD6" w:rsidRPr="00C0403A">
        <w:rPr>
          <w:rFonts w:ascii="Palatino Linotype" w:eastAsia="Times New Roman" w:hAnsi="Palatino Linotype" w:cs="Courier New"/>
          <w:sz w:val="20"/>
          <w:szCs w:val="20"/>
        </w:rPr>
        <w:t>, 1</w:t>
      </w:r>
      <w:r w:rsidRPr="00C0403A">
        <w:rPr>
          <w:rFonts w:ascii="Palatino Linotype" w:eastAsia="Times New Roman" w:hAnsi="Palatino Linotype" w:cs="Courier New"/>
          <w:sz w:val="20"/>
          <w:szCs w:val="20"/>
        </w:rPr>
        <w:t>] are assigned to each rate.</w:t>
      </w:r>
    </w:p>
    <w:p w14:paraId="1FAB481B" w14:textId="77777777" w:rsidR="00C0403A" w:rsidRPr="00C0403A" w:rsidRDefault="00C0403A" w:rsidP="00C0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14042397" w14:textId="39556DFF" w:rsidR="003E4888" w:rsidRPr="00C0403A" w:rsidRDefault="003E4888" w:rsidP="00C0403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C0403A">
        <w:rPr>
          <w:rFonts w:ascii="Palatino Linotype" w:eastAsia="Times New Roman" w:hAnsi="Palatino Linotype" w:cs="Courier New"/>
          <w:sz w:val="20"/>
          <w:szCs w:val="20"/>
        </w:rPr>
        <w:t>A uniform random number is generate</w:t>
      </w:r>
      <w:r w:rsidR="007C6B1F">
        <w:rPr>
          <w:rFonts w:ascii="Palatino Linotype" w:eastAsia="Times New Roman" w:hAnsi="Palatino Linotype" w:cs="Courier New"/>
          <w:sz w:val="20"/>
          <w:szCs w:val="20"/>
        </w:rPr>
        <w:t>d</w:t>
      </w:r>
      <w:r w:rsidRPr="00C0403A">
        <w:rPr>
          <w:rFonts w:ascii="Palatino Linotype" w:eastAsia="Times New Roman" w:hAnsi="Palatino Linotype" w:cs="Courier New"/>
          <w:sz w:val="20"/>
          <w:szCs w:val="20"/>
        </w:rPr>
        <w:t xml:space="preserve"> and depending where it lands in the interval a different action takes place</w:t>
      </w:r>
    </w:p>
    <w:p w14:paraId="08F9E3D7" w14:textId="77777777" w:rsidR="00C0403A" w:rsidRPr="00C0403A" w:rsidRDefault="00C0403A" w:rsidP="00C04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1C3056CC" w14:textId="555B32D8" w:rsidR="007C6B1F" w:rsidRDefault="003E4888" w:rsidP="00C0403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C0403A">
        <w:rPr>
          <w:rFonts w:ascii="Palatino Linotype" w:eastAsia="Times New Roman" w:hAnsi="Palatino Linotype" w:cs="Courier New"/>
          <w:sz w:val="20"/>
          <w:szCs w:val="20"/>
        </w:rPr>
        <w:t xml:space="preserve">The </w:t>
      </w:r>
      <w:r w:rsidR="007C6B1F">
        <w:rPr>
          <w:rFonts w:ascii="Palatino Linotype" w:eastAsia="Times New Roman" w:hAnsi="Palatino Linotype" w:cs="Courier New"/>
          <w:sz w:val="20"/>
          <w:szCs w:val="20"/>
        </w:rPr>
        <w:t>moment in which the selected ev</w:t>
      </w:r>
      <w:r w:rsidR="00713EEC">
        <w:rPr>
          <w:rFonts w:ascii="Palatino Linotype" w:eastAsia="Times New Roman" w:hAnsi="Palatino Linotype" w:cs="Courier New"/>
          <w:sz w:val="20"/>
          <w:szCs w:val="20"/>
        </w:rPr>
        <w:t>e</w:t>
      </w:r>
      <w:r w:rsidR="007C6B1F">
        <w:rPr>
          <w:rFonts w:ascii="Palatino Linotype" w:eastAsia="Times New Roman" w:hAnsi="Palatino Linotype" w:cs="Courier New"/>
          <w:sz w:val="20"/>
          <w:szCs w:val="20"/>
        </w:rPr>
        <w:t xml:space="preserve">nt takes place is decided through </w:t>
      </w:r>
      <w:r w:rsidR="007C6B1F" w:rsidRPr="00C0403A">
        <w:rPr>
          <w:rFonts w:ascii="Palatino Linotype" w:eastAsia="Times New Roman" w:hAnsi="Palatino Linotype" w:cs="Courier New"/>
          <w:sz w:val="20"/>
          <w:szCs w:val="20"/>
        </w:rPr>
        <w:t xml:space="preserve">an exponential distribution </w:t>
      </w:r>
      <w:r w:rsidR="007C6B1F">
        <w:rPr>
          <w:rFonts w:ascii="Palatino Linotype" w:eastAsia="Times New Roman" w:hAnsi="Palatino Linotype" w:cs="Courier New"/>
          <w:sz w:val="20"/>
          <w:szCs w:val="20"/>
        </w:rPr>
        <w:t xml:space="preserve">which has </w:t>
      </w:r>
      <w:r w:rsidR="007C6B1F" w:rsidRPr="00C0403A">
        <w:rPr>
          <w:rFonts w:ascii="Palatino Linotype" w:eastAsia="Times New Roman" w:hAnsi="Palatino Linotype" w:cs="Courier New"/>
          <w:sz w:val="20"/>
          <w:szCs w:val="20"/>
        </w:rPr>
        <w:t xml:space="preserve">a mean equal to the </w:t>
      </w:r>
      <w:r w:rsidR="007C6B1F">
        <w:rPr>
          <w:rFonts w:ascii="Palatino Linotype" w:eastAsia="Times New Roman" w:hAnsi="Palatino Linotype" w:cs="Courier New"/>
          <w:sz w:val="20"/>
          <w:szCs w:val="20"/>
        </w:rPr>
        <w:t xml:space="preserve">sum of all </w:t>
      </w:r>
      <w:r w:rsidR="007C6B1F" w:rsidRPr="00C0403A">
        <w:rPr>
          <w:rFonts w:ascii="Palatino Linotype" w:eastAsia="Times New Roman" w:hAnsi="Palatino Linotype" w:cs="Courier New"/>
          <w:sz w:val="20"/>
          <w:szCs w:val="20"/>
        </w:rPr>
        <w:t>rates of transition</w:t>
      </w:r>
      <w:r w:rsidR="007C6B1F">
        <w:rPr>
          <w:rFonts w:ascii="Palatino Linotype" w:eastAsia="Times New Roman" w:hAnsi="Palatino Linotype" w:cs="Courier New"/>
          <w:sz w:val="20"/>
          <w:szCs w:val="20"/>
        </w:rPr>
        <w:t>.</w:t>
      </w:r>
    </w:p>
    <w:p w14:paraId="63CCA92B" w14:textId="77777777" w:rsidR="007C6B1F" w:rsidRPr="00C24717" w:rsidRDefault="007C6B1F" w:rsidP="00C24717">
      <w:pPr>
        <w:pStyle w:val="ListParagraph"/>
        <w:rPr>
          <w:rFonts w:ascii="Palatino Linotype" w:eastAsia="Times New Roman" w:hAnsi="Palatino Linotype" w:cs="Courier New"/>
          <w:sz w:val="20"/>
          <w:szCs w:val="20"/>
        </w:rPr>
      </w:pPr>
    </w:p>
    <w:p w14:paraId="160D9E1B" w14:textId="7729490F" w:rsidR="003E4888" w:rsidRPr="00C0403A" w:rsidRDefault="003E4888" w:rsidP="00C0403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C0403A">
        <w:rPr>
          <w:rFonts w:ascii="Palatino Linotype" w:eastAsia="Times New Roman" w:hAnsi="Palatino Linotype" w:cs="Courier New"/>
          <w:sz w:val="20"/>
          <w:szCs w:val="20"/>
        </w:rPr>
        <w:t xml:space="preserve">In the particular case, the system begins in the state </w:t>
      </w:r>
      <w:r w:rsidR="009F17EC" w:rsidRPr="00C0403A">
        <w:rPr>
          <w:rFonts w:ascii="Palatino Linotype" w:eastAsia="Times New Roman" w:hAnsi="Palatino Linotype" w:cs="Courier New"/>
          <w:sz w:val="20"/>
          <w:szCs w:val="20"/>
        </w:rPr>
        <w:t>one</w:t>
      </w:r>
      <w:r w:rsidRPr="00C0403A">
        <w:rPr>
          <w:rFonts w:ascii="Palatino Linotype" w:eastAsia="Times New Roman" w:hAnsi="Palatino Linotype" w:cs="Courier New"/>
          <w:sz w:val="20"/>
          <w:szCs w:val="20"/>
        </w:rPr>
        <w:t xml:space="preserve"> </w:t>
      </w:r>
      <w:r w:rsidR="00382CD6" w:rsidRPr="00C0403A">
        <w:rPr>
          <w:rFonts w:ascii="Palatino Linotype" w:eastAsia="Times New Roman" w:hAnsi="Palatino Linotype" w:cs="Courier New"/>
          <w:sz w:val="20"/>
          <w:szCs w:val="20"/>
        </w:rPr>
        <w:t>and changes</w:t>
      </w:r>
      <w:r w:rsidRPr="00C0403A">
        <w:rPr>
          <w:rFonts w:ascii="Palatino Linotype" w:eastAsia="Times New Roman" w:hAnsi="Palatino Linotype" w:cs="Courier New"/>
          <w:sz w:val="20"/>
          <w:szCs w:val="20"/>
        </w:rPr>
        <w:t xml:space="preserve"> into the state 2 the rates of</w:t>
      </w:r>
      <w:r w:rsidR="00F66AFB">
        <w:rPr>
          <w:rFonts w:ascii="Palatino Linotype" w:eastAsia="Times New Roman" w:hAnsi="Palatino Linotype" w:cs="Courier New"/>
          <w:sz w:val="20"/>
          <w:szCs w:val="20"/>
        </w:rPr>
        <w:t xml:space="preserve"> </w:t>
      </w:r>
      <m:oMath>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10</m:t>
            </m:r>
          </m:sub>
        </m:sSub>
        <m:r>
          <w:rPr>
            <w:rFonts w:ascii="Cambria Math" w:eastAsia="Times New Roman" w:hAnsi="Cambria Math" w:cs="Courier New"/>
            <w:sz w:val="20"/>
            <w:szCs w:val="20"/>
          </w:rPr>
          <m:t>(f)</m:t>
        </m:r>
      </m:oMath>
      <w:r w:rsidRPr="00C0403A">
        <w:rPr>
          <w:rFonts w:ascii="Palatino Linotype" w:eastAsia="Times New Roman" w:hAnsi="Palatino Linotype" w:cs="Courier New"/>
          <w:sz w:val="20"/>
          <w:szCs w:val="20"/>
        </w:rPr>
        <w:t xml:space="preserve"> and </w:t>
      </w:r>
      <m:oMath>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12</m:t>
            </m:r>
          </m:sub>
        </m:sSub>
        <m:r>
          <w:rPr>
            <w:rFonts w:ascii="Cambria Math" w:eastAsia="Times New Roman" w:hAnsi="Cambria Math" w:cs="Courier New"/>
            <w:sz w:val="20"/>
            <w:szCs w:val="20"/>
          </w:rPr>
          <m:t>(f)</m:t>
        </m:r>
      </m:oMath>
      <w:r w:rsidRPr="00C0403A">
        <w:rPr>
          <w:rFonts w:ascii="Palatino Linotype" w:eastAsia="Times New Roman" w:hAnsi="Palatino Linotype" w:cs="Courier New"/>
          <w:sz w:val="20"/>
          <w:szCs w:val="20"/>
        </w:rPr>
        <w:t xml:space="preserve"> are exchanged for </w:t>
      </w:r>
      <m:oMath>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20</m:t>
            </m:r>
          </m:sub>
        </m:sSub>
        <m:r>
          <w:rPr>
            <w:rFonts w:ascii="Cambria Math" w:eastAsia="Times New Roman" w:hAnsi="Cambria Math" w:cs="Courier New"/>
            <w:sz w:val="20"/>
            <w:szCs w:val="20"/>
          </w:rPr>
          <m:t>(f)</m:t>
        </m:r>
      </m:oMath>
      <w:r w:rsidRPr="00C0403A">
        <w:rPr>
          <w:rFonts w:ascii="Palatino Linotype" w:eastAsia="Times New Roman" w:hAnsi="Palatino Linotype" w:cs="Courier New"/>
          <w:sz w:val="20"/>
          <w:szCs w:val="20"/>
        </w:rPr>
        <w:t xml:space="preserve"> and </w:t>
      </w:r>
      <m:oMath>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21</m:t>
            </m:r>
          </m:sub>
        </m:sSub>
        <m:r>
          <w:rPr>
            <w:rFonts w:ascii="Cambria Math" w:eastAsia="Times New Roman" w:hAnsi="Cambria Math" w:cs="Courier New"/>
            <w:sz w:val="20"/>
            <w:szCs w:val="20"/>
          </w:rPr>
          <m:t>(f)</m:t>
        </m:r>
      </m:oMath>
      <w:r w:rsidRPr="00C0403A">
        <w:rPr>
          <w:rFonts w:ascii="Palatino Linotype" w:eastAsia="Times New Roman" w:hAnsi="Palatino Linotype" w:cs="Courier New"/>
          <w:sz w:val="20"/>
          <w:szCs w:val="20"/>
        </w:rPr>
        <w:t xml:space="preserve">and this happens is the inverse direction. </w:t>
      </w:r>
    </w:p>
    <w:p w14:paraId="237741C2"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122820C" w14:textId="212C22C6"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Fo</w:t>
      </w:r>
      <w:r w:rsidR="00C0403A">
        <w:rPr>
          <w:rFonts w:ascii="Palatino Linotype" w:eastAsia="Times New Roman" w:hAnsi="Palatino Linotype" w:cs="Courier New"/>
          <w:sz w:val="20"/>
          <w:szCs w:val="20"/>
        </w:rPr>
        <w:t>r</w:t>
      </w:r>
      <w:r w:rsidRPr="003E4888">
        <w:rPr>
          <w:rFonts w:ascii="Palatino Linotype" w:eastAsia="Times New Roman" w:hAnsi="Palatino Linotype" w:cs="Courier New"/>
          <w:sz w:val="20"/>
          <w:szCs w:val="20"/>
        </w:rPr>
        <w:t xml:space="preserve"> the validation the following was done, a sample of 200 simulations of filmH were exposed to the same force, in time the fraction in all cases begin to reduce but the samples exposed to the a higher force show a longer survival fraction. The plot 1 show the results</w:t>
      </w:r>
    </w:p>
    <w:p w14:paraId="13E3E6A5" w14:textId="77777777" w:rsidR="003E4888" w:rsidRPr="003E4888" w:rsidRDefault="003E4888" w:rsidP="003E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2C0673F1" w14:textId="4A63F23C" w:rsidR="003E4888" w:rsidRDefault="003E4888"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Additionally another test was made, in this a samples of 80000 simulations of filmH were exposed to a </w:t>
      </w:r>
      <w:r w:rsidR="00C0403A" w:rsidRPr="003E4888">
        <w:rPr>
          <w:rFonts w:ascii="Palatino Linotype" w:eastAsia="Times New Roman" w:hAnsi="Palatino Linotype" w:cs="Courier New"/>
          <w:sz w:val="20"/>
          <w:szCs w:val="20"/>
        </w:rPr>
        <w:t>force</w:t>
      </w:r>
      <w:r w:rsidRPr="003E4888">
        <w:rPr>
          <w:rFonts w:ascii="Palatino Linotype" w:eastAsia="Times New Roman" w:hAnsi="Palatino Linotype" w:cs="Courier New"/>
          <w:sz w:val="20"/>
          <w:szCs w:val="20"/>
        </w:rPr>
        <w:t xml:space="preserve"> in the range between 0 and 60 pN, for each simulation the it took  time to escape the well and registered and the mean between the 80000 repetitions was taken. The result validate the </w:t>
      </w:r>
      <w:r w:rsidR="00382CD6" w:rsidRPr="003E4888">
        <w:rPr>
          <w:rFonts w:ascii="Palatino Linotype" w:eastAsia="Times New Roman" w:hAnsi="Palatino Linotype" w:cs="Courier New"/>
          <w:sz w:val="20"/>
          <w:szCs w:val="20"/>
        </w:rPr>
        <w:t>effectiveness</w:t>
      </w:r>
      <w:r w:rsidRPr="003E4888">
        <w:rPr>
          <w:rFonts w:ascii="Palatino Linotype" w:eastAsia="Times New Roman" w:hAnsi="Palatino Linotype" w:cs="Courier New"/>
          <w:sz w:val="20"/>
          <w:szCs w:val="20"/>
        </w:rPr>
        <w:t xml:space="preserve"> of this simulation as it shows the expected behavior as the mean-life time increases as the force also increased until a </w:t>
      </w:r>
      <w:r w:rsidR="00382CD6" w:rsidRPr="003E4888">
        <w:rPr>
          <w:rFonts w:ascii="Palatino Linotype" w:eastAsia="Times New Roman" w:hAnsi="Palatino Linotype" w:cs="Courier New"/>
          <w:sz w:val="20"/>
          <w:szCs w:val="20"/>
        </w:rPr>
        <w:t>inflection</w:t>
      </w:r>
      <w:r w:rsidRPr="003E4888">
        <w:rPr>
          <w:rFonts w:ascii="Palatino Linotype" w:eastAsia="Times New Roman" w:hAnsi="Palatino Linotype" w:cs="Courier New"/>
          <w:sz w:val="20"/>
          <w:szCs w:val="20"/>
        </w:rPr>
        <w:t xml:space="preserve"> point is reached and the life time begins to sharply decrease. The results are in plot 2.</w:t>
      </w:r>
    </w:p>
    <w:p w14:paraId="5B9D953C" w14:textId="77777777" w:rsidR="00F90D57" w:rsidRDefault="00F90D57"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22760CB1" w14:textId="77777777" w:rsidR="00F90D57" w:rsidRDefault="00F90D57"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7E1550B" w14:textId="31BE696D" w:rsidR="008630FE" w:rsidRDefault="00F90D57"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F90D57">
        <w:rPr>
          <w:rFonts w:ascii="Palatino Linotype" w:eastAsia="Times New Roman" w:hAnsi="Palatino Linotype" w:cs="Courier New"/>
          <w:noProof/>
          <w:sz w:val="20"/>
          <w:szCs w:val="20"/>
        </w:rPr>
        <w:drawing>
          <wp:inline distT="0" distB="0" distL="0" distR="0" wp14:anchorId="70DF4D9E" wp14:editId="53A922B6">
            <wp:extent cx="5877560" cy="398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centage_of_survival.png"/>
                    <pic:cNvPicPr/>
                  </pic:nvPicPr>
                  <pic:blipFill rotWithShape="1">
                    <a:blip r:embed="rId8">
                      <a:extLst>
                        <a:ext uri="{28A0092B-C50C-407E-A947-70E740481C1C}">
                          <a14:useLocalDpi xmlns:a14="http://schemas.microsoft.com/office/drawing/2010/main" val="0"/>
                        </a:ext>
                      </a:extLst>
                    </a:blip>
                    <a:srcRect l="4070" t="4362" r="5806" b="2104"/>
                    <a:stretch/>
                  </pic:blipFill>
                  <pic:spPr bwMode="auto">
                    <a:xfrm>
                      <a:off x="0" y="0"/>
                      <a:ext cx="5927082" cy="4013715"/>
                    </a:xfrm>
                    <a:prstGeom prst="rect">
                      <a:avLst/>
                    </a:prstGeom>
                    <a:ln>
                      <a:noFill/>
                    </a:ln>
                    <a:extLst>
                      <a:ext uri="{53640926-AAD7-44D8-BBD7-CCE9431645EC}">
                        <a14:shadowObscured xmlns:a14="http://schemas.microsoft.com/office/drawing/2010/main"/>
                      </a:ext>
                    </a:extLst>
                  </pic:spPr>
                </pic:pic>
              </a:graphicData>
            </a:graphic>
          </wp:inline>
        </w:drawing>
      </w:r>
    </w:p>
    <w:p w14:paraId="5A88537F" w14:textId="7FE6A744" w:rsidR="008630FE" w:rsidRDefault="000178CF"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FC7D40">
        <w:rPr>
          <w:rFonts w:ascii="Palatino Linotype" w:eastAsia="Times New Roman" w:hAnsi="Palatino Linotype" w:cs="Courier New"/>
          <w:noProof/>
          <w:sz w:val="20"/>
          <w:szCs w:val="20"/>
        </w:rPr>
        <w:drawing>
          <wp:inline distT="0" distB="0" distL="0" distR="0" wp14:anchorId="4D460443" wp14:editId="4EABD95B">
            <wp:extent cx="5943600" cy="4754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ca-catch-bon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7882E49" w14:textId="77777777" w:rsidR="000178CF" w:rsidRDefault="000178CF"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6E64927D" w14:textId="77777777" w:rsidR="000178CF" w:rsidRDefault="000178CF"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AF81A6F" w14:textId="77777777" w:rsidR="008630FE" w:rsidRDefault="008630FE"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13527300" w14:textId="7E63B700" w:rsidR="008630FE" w:rsidRPr="00FC7D40" w:rsidRDefault="000178CF"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Pr>
          <w:rFonts w:ascii="Palatino Linotype" w:eastAsia="Times New Roman" w:hAnsi="Palatino Linotype" w:cs="Courier New"/>
          <w:sz w:val="20"/>
          <w:szCs w:val="20"/>
        </w:rPr>
        <w:t>In the parameters used in the simulation are the same as the used in the -…..- The resul</w:t>
      </w:r>
    </w:p>
    <w:p w14:paraId="7750C455" w14:textId="77777777" w:rsidR="007773A6" w:rsidRPr="00382CD6" w:rsidRDefault="007773A6" w:rsidP="0038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191666D4" w14:textId="69B384AD" w:rsidR="00C34A07" w:rsidRDefault="00C34A07" w:rsidP="001F4B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Palatino Linotype" w:eastAsia="Times New Roman" w:hAnsi="Palatino Linotype" w:cs="Courier New"/>
          <w:b/>
          <w:sz w:val="28"/>
          <w:szCs w:val="20"/>
          <w:lang w:val="es-CO"/>
        </w:rPr>
      </w:pPr>
      <w:r>
        <w:rPr>
          <w:rFonts w:ascii="Palatino Linotype" w:eastAsia="Times New Roman" w:hAnsi="Palatino Linotype" w:cs="Courier New"/>
          <w:b/>
          <w:sz w:val="28"/>
          <w:szCs w:val="20"/>
          <w:lang w:val="es-CO"/>
        </w:rPr>
        <w:t>Pili</w:t>
      </w:r>
    </w:p>
    <w:p w14:paraId="42BF340B" w14:textId="77777777" w:rsidR="00B01714" w:rsidRDefault="00B01714"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1FDF55C0" w14:textId="0984CB8C" w:rsidR="00DA1E5D" w:rsidRDefault="00B01714"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sidRPr="003E4888">
        <w:rPr>
          <w:rFonts w:ascii="Palatino Linotype" w:eastAsia="Times New Roman" w:hAnsi="Palatino Linotype" w:cs="Courier New"/>
          <w:sz w:val="20"/>
          <w:szCs w:val="20"/>
        </w:rPr>
        <w:t xml:space="preserve">The method used to simulate the force generated by the extension of the pili is largely base in the idea proposed by …. . The pili </w:t>
      </w:r>
      <w:r>
        <w:rPr>
          <w:rFonts w:ascii="Palatino Linotype" w:eastAsia="Times New Roman" w:hAnsi="Palatino Linotype" w:cs="Courier New"/>
          <w:sz w:val="20"/>
          <w:szCs w:val="20"/>
        </w:rPr>
        <w:t>is</w:t>
      </w:r>
      <w:r w:rsidRPr="003E4888">
        <w:rPr>
          <w:rFonts w:ascii="Palatino Linotype" w:eastAsia="Times New Roman" w:hAnsi="Palatino Linotype" w:cs="Courier New"/>
          <w:sz w:val="20"/>
          <w:szCs w:val="20"/>
        </w:rPr>
        <w:t xml:space="preserve"> see</w:t>
      </w:r>
      <w:r>
        <w:rPr>
          <w:rFonts w:ascii="Palatino Linotype" w:eastAsia="Times New Roman" w:hAnsi="Palatino Linotype" w:cs="Courier New"/>
          <w:sz w:val="20"/>
          <w:szCs w:val="20"/>
        </w:rPr>
        <w:t>n</w:t>
      </w:r>
      <w:r w:rsidRPr="003E4888">
        <w:rPr>
          <w:rFonts w:ascii="Palatino Linotype" w:eastAsia="Times New Roman" w:hAnsi="Palatino Linotype" w:cs="Courier New"/>
          <w:sz w:val="20"/>
          <w:szCs w:val="20"/>
        </w:rPr>
        <w:t xml:space="preserve"> as a compound spring made up of two distinct sections, on</w:t>
      </w:r>
      <w:r w:rsidR="006B6D6A">
        <w:rPr>
          <w:rFonts w:ascii="Palatino Linotype" w:eastAsia="Times New Roman" w:hAnsi="Palatino Linotype" w:cs="Courier New"/>
          <w:sz w:val="20"/>
          <w:szCs w:val="20"/>
        </w:rPr>
        <w:t>e</w:t>
      </w:r>
      <w:r w:rsidRPr="003E4888">
        <w:rPr>
          <w:rFonts w:ascii="Palatino Linotype" w:eastAsia="Times New Roman" w:hAnsi="Palatino Linotype" w:cs="Courier New"/>
          <w:sz w:val="20"/>
          <w:szCs w:val="20"/>
        </w:rPr>
        <w:t xml:space="preserve"> that is a hookean spring and other that follow a model known as worm like chain, which are connected</w:t>
      </w:r>
      <w:r w:rsidR="006B6D6A">
        <w:rPr>
          <w:rFonts w:ascii="Palatino Linotype" w:eastAsia="Times New Roman" w:hAnsi="Palatino Linotype" w:cs="Courier New"/>
          <w:sz w:val="20"/>
          <w:szCs w:val="20"/>
        </w:rPr>
        <w:t xml:space="preserve"> in series</w:t>
      </w:r>
      <w:r w:rsidRPr="003E4888">
        <w:rPr>
          <w:rFonts w:ascii="Palatino Linotype" w:eastAsia="Times New Roman" w:hAnsi="Palatino Linotype" w:cs="Courier New"/>
          <w:sz w:val="20"/>
          <w:szCs w:val="20"/>
        </w:rPr>
        <w:t xml:space="preserve">. </w:t>
      </w:r>
      <w:r w:rsidR="006B6D6A">
        <w:rPr>
          <w:rFonts w:ascii="Palatino Linotype" w:eastAsia="Times New Roman" w:hAnsi="Palatino Linotype" w:cs="Courier New"/>
          <w:sz w:val="20"/>
          <w:szCs w:val="20"/>
        </w:rPr>
        <w:t>W</w:t>
      </w:r>
      <w:r w:rsidR="006B6D6A" w:rsidRPr="003E4888">
        <w:rPr>
          <w:rFonts w:ascii="Palatino Linotype" w:eastAsia="Times New Roman" w:hAnsi="Palatino Linotype" w:cs="Courier New"/>
          <w:sz w:val="20"/>
          <w:szCs w:val="20"/>
        </w:rPr>
        <w:t xml:space="preserve">hen </w:t>
      </w:r>
      <w:r w:rsidRPr="003E4888">
        <w:rPr>
          <w:rFonts w:ascii="Palatino Linotype" w:eastAsia="Times New Roman" w:hAnsi="Palatino Linotype" w:cs="Courier New"/>
          <w:sz w:val="20"/>
          <w:szCs w:val="20"/>
        </w:rPr>
        <w:t xml:space="preserve">the monomers are in their retracted </w:t>
      </w:r>
      <w:r w:rsidR="006B6D6A" w:rsidRPr="003E4888">
        <w:rPr>
          <w:rFonts w:ascii="Palatino Linotype" w:eastAsia="Times New Roman" w:hAnsi="Palatino Linotype" w:cs="Courier New"/>
          <w:sz w:val="20"/>
          <w:szCs w:val="20"/>
        </w:rPr>
        <w:t>state,</w:t>
      </w:r>
      <w:r w:rsidRPr="003E4888">
        <w:rPr>
          <w:rFonts w:ascii="Palatino Linotype" w:eastAsia="Times New Roman" w:hAnsi="Palatino Linotype" w:cs="Courier New"/>
          <w:sz w:val="20"/>
          <w:szCs w:val="20"/>
        </w:rPr>
        <w:t xml:space="preserve"> they behave as a hookean spring,</w:t>
      </w:r>
      <w:r w:rsidR="006B6D6A">
        <w:rPr>
          <w:rFonts w:ascii="Palatino Linotype" w:eastAsia="Times New Roman" w:hAnsi="Palatino Linotype" w:cs="Courier New"/>
          <w:sz w:val="20"/>
          <w:szCs w:val="20"/>
        </w:rPr>
        <w:t xml:space="preserve"> </w:t>
      </w:r>
      <w:r w:rsidRPr="003E4888">
        <w:rPr>
          <w:rFonts w:ascii="Palatino Linotype" w:eastAsia="Times New Roman" w:hAnsi="Palatino Linotype" w:cs="Courier New"/>
          <w:sz w:val="20"/>
          <w:szCs w:val="20"/>
        </w:rPr>
        <w:t xml:space="preserve">and </w:t>
      </w:r>
      <w:r w:rsidR="006B6D6A">
        <w:rPr>
          <w:rFonts w:ascii="Palatino Linotype" w:eastAsia="Times New Roman" w:hAnsi="Palatino Linotype" w:cs="Courier New"/>
          <w:sz w:val="20"/>
          <w:szCs w:val="20"/>
        </w:rPr>
        <w:t xml:space="preserve">when </w:t>
      </w:r>
      <w:r w:rsidR="006B6D6A" w:rsidRPr="003E4888">
        <w:rPr>
          <w:rFonts w:ascii="Palatino Linotype" w:eastAsia="Times New Roman" w:hAnsi="Palatino Linotype" w:cs="Courier New"/>
          <w:sz w:val="20"/>
          <w:szCs w:val="20"/>
        </w:rPr>
        <w:t>they</w:t>
      </w:r>
      <w:r w:rsidRPr="003E4888">
        <w:rPr>
          <w:rFonts w:ascii="Palatino Linotype" w:eastAsia="Times New Roman" w:hAnsi="Palatino Linotype" w:cs="Courier New"/>
          <w:sz w:val="20"/>
          <w:szCs w:val="20"/>
        </w:rPr>
        <w:t xml:space="preserve"> are not </w:t>
      </w:r>
      <w:r w:rsidR="006B6D6A" w:rsidRPr="003E4888">
        <w:rPr>
          <w:rFonts w:ascii="Palatino Linotype" w:eastAsia="Times New Roman" w:hAnsi="Palatino Linotype" w:cs="Courier New"/>
          <w:sz w:val="20"/>
          <w:szCs w:val="20"/>
        </w:rPr>
        <w:t>retract,</w:t>
      </w:r>
      <w:r w:rsidRPr="003E4888">
        <w:rPr>
          <w:rFonts w:ascii="Palatino Linotype" w:eastAsia="Times New Roman" w:hAnsi="Palatino Linotype" w:cs="Courier New"/>
          <w:sz w:val="20"/>
          <w:szCs w:val="20"/>
        </w:rPr>
        <w:t xml:space="preserve"> they behave as a polymer </w:t>
      </w:r>
      <w:r w:rsidR="006B6D6A" w:rsidRPr="003E4888">
        <w:rPr>
          <w:rFonts w:ascii="Palatino Linotype" w:eastAsia="Times New Roman" w:hAnsi="Palatino Linotype" w:cs="Courier New"/>
          <w:sz w:val="20"/>
          <w:szCs w:val="20"/>
        </w:rPr>
        <w:t>chain, which</w:t>
      </w:r>
      <w:r w:rsidRPr="003E4888">
        <w:rPr>
          <w:rFonts w:ascii="Palatino Linotype" w:eastAsia="Times New Roman" w:hAnsi="Palatino Linotype" w:cs="Courier New"/>
          <w:sz w:val="20"/>
          <w:szCs w:val="20"/>
        </w:rPr>
        <w:t xml:space="preserve"> i</w:t>
      </w:r>
      <w:r w:rsidR="00DA1E5D">
        <w:rPr>
          <w:rFonts w:ascii="Palatino Linotype" w:eastAsia="Times New Roman" w:hAnsi="Palatino Linotype" w:cs="Courier New"/>
          <w:sz w:val="20"/>
          <w:szCs w:val="20"/>
        </w:rPr>
        <w:t>s</w:t>
      </w:r>
      <w:r w:rsidRPr="003E4888">
        <w:rPr>
          <w:rFonts w:ascii="Palatino Linotype" w:eastAsia="Times New Roman" w:hAnsi="Palatino Linotype" w:cs="Courier New"/>
          <w:sz w:val="20"/>
          <w:szCs w:val="20"/>
        </w:rPr>
        <w:t xml:space="preserve"> described through </w:t>
      </w:r>
      <w:r w:rsidR="006B6D6A" w:rsidRPr="003E4888">
        <w:rPr>
          <w:rFonts w:ascii="Palatino Linotype" w:eastAsia="Times New Roman" w:hAnsi="Palatino Linotype" w:cs="Courier New"/>
          <w:sz w:val="20"/>
          <w:szCs w:val="20"/>
        </w:rPr>
        <w:t>the worm</w:t>
      </w:r>
      <w:r w:rsidRPr="003E4888">
        <w:rPr>
          <w:rFonts w:ascii="Palatino Linotype" w:eastAsia="Times New Roman" w:hAnsi="Palatino Linotype" w:cs="Courier New"/>
          <w:sz w:val="20"/>
          <w:szCs w:val="20"/>
        </w:rPr>
        <w:t xml:space="preserve"> like chain mode.</w:t>
      </w:r>
      <w:r w:rsidR="006B6D6A">
        <w:rPr>
          <w:rFonts w:ascii="Palatino Linotype" w:eastAsia="Times New Roman" w:hAnsi="Palatino Linotype" w:cs="Courier New"/>
          <w:sz w:val="20"/>
          <w:szCs w:val="20"/>
        </w:rPr>
        <w:t xml:space="preserve"> </w:t>
      </w:r>
      <w:r w:rsidR="00DA1E5D">
        <w:rPr>
          <w:rFonts w:ascii="Palatino Linotype" w:eastAsia="Times New Roman" w:hAnsi="Palatino Linotype" w:cs="Courier New"/>
          <w:sz w:val="20"/>
          <w:szCs w:val="20"/>
        </w:rPr>
        <w:t xml:space="preserve">It is supposed that </w:t>
      </w:r>
      <w:r w:rsidR="006B6D6A" w:rsidRPr="003E4888">
        <w:rPr>
          <w:rFonts w:ascii="Palatino Linotype" w:eastAsia="Times New Roman" w:hAnsi="Palatino Linotype" w:cs="Courier New"/>
          <w:sz w:val="20"/>
          <w:szCs w:val="20"/>
        </w:rPr>
        <w:t>the</w:t>
      </w:r>
      <w:r w:rsidRPr="003E4888">
        <w:rPr>
          <w:rFonts w:ascii="Palatino Linotype" w:eastAsia="Times New Roman" w:hAnsi="Palatino Linotype" w:cs="Courier New"/>
          <w:sz w:val="20"/>
          <w:szCs w:val="20"/>
        </w:rPr>
        <w:t xml:space="preserve"> force is uniform </w:t>
      </w:r>
      <w:r w:rsidR="006B6D6A" w:rsidRPr="003E4888">
        <w:rPr>
          <w:rFonts w:ascii="Palatino Linotype" w:eastAsia="Times New Roman" w:hAnsi="Palatino Linotype" w:cs="Courier New"/>
          <w:sz w:val="20"/>
          <w:szCs w:val="20"/>
        </w:rPr>
        <w:t>througho</w:t>
      </w:r>
      <w:r w:rsidR="006B6D6A">
        <w:rPr>
          <w:rFonts w:ascii="Palatino Linotype" w:eastAsia="Times New Roman" w:hAnsi="Palatino Linotype" w:cs="Courier New"/>
          <w:sz w:val="20"/>
          <w:szCs w:val="20"/>
        </w:rPr>
        <w:t>ut all</w:t>
      </w:r>
      <w:r w:rsidRPr="003E4888">
        <w:rPr>
          <w:rFonts w:ascii="Palatino Linotype" w:eastAsia="Times New Roman" w:hAnsi="Palatino Linotype" w:cs="Courier New"/>
          <w:sz w:val="20"/>
          <w:szCs w:val="20"/>
        </w:rPr>
        <w:t xml:space="preserve"> the pili, and this </w:t>
      </w:r>
      <w:r w:rsidR="00DA1E5D">
        <w:rPr>
          <w:rFonts w:ascii="Palatino Linotype" w:eastAsia="Times New Roman" w:hAnsi="Palatino Linotype" w:cs="Courier New"/>
          <w:sz w:val="20"/>
          <w:szCs w:val="20"/>
        </w:rPr>
        <w:t xml:space="preserve">allows </w:t>
      </w:r>
      <w:r w:rsidRPr="003E4888">
        <w:rPr>
          <w:rFonts w:ascii="Palatino Linotype" w:eastAsia="Times New Roman" w:hAnsi="Palatino Linotype" w:cs="Courier New"/>
          <w:sz w:val="20"/>
          <w:szCs w:val="20"/>
        </w:rPr>
        <w:t xml:space="preserve"> equal the two expressions</w:t>
      </w:r>
      <w:r w:rsidR="00DA1E5D">
        <w:rPr>
          <w:rFonts w:ascii="Palatino Linotype" w:eastAsia="Times New Roman" w:hAnsi="Palatino Linotype" w:cs="Courier New"/>
          <w:sz w:val="20"/>
          <w:szCs w:val="20"/>
        </w:rPr>
        <w:t xml:space="preserve"> that describe the extension-force relations</w:t>
      </w:r>
      <w:r w:rsidRPr="003E4888">
        <w:rPr>
          <w:rFonts w:ascii="Palatino Linotype" w:eastAsia="Times New Roman" w:hAnsi="Palatino Linotype" w:cs="Courier New"/>
          <w:sz w:val="20"/>
          <w:szCs w:val="20"/>
        </w:rPr>
        <w:t xml:space="preserve">, </w:t>
      </w:r>
      <w:r w:rsidR="00DA1E5D">
        <w:rPr>
          <w:rFonts w:ascii="Palatino Linotype" w:eastAsia="Times New Roman" w:hAnsi="Palatino Linotype" w:cs="Courier New"/>
          <w:sz w:val="20"/>
          <w:szCs w:val="20"/>
        </w:rPr>
        <w:t xml:space="preserve">and </w:t>
      </w:r>
      <w:r w:rsidRPr="003E4888">
        <w:rPr>
          <w:rFonts w:ascii="Palatino Linotype" w:eastAsia="Times New Roman" w:hAnsi="Palatino Linotype" w:cs="Courier New"/>
          <w:sz w:val="20"/>
          <w:szCs w:val="20"/>
        </w:rPr>
        <w:t xml:space="preserve">obtain a relationship that gives the extension of a particular section of the pili in function of the extension of the whole. </w:t>
      </w:r>
      <w:r w:rsidR="00DA1E5D">
        <w:rPr>
          <w:rFonts w:ascii="Palatino Linotype" w:eastAsia="Times New Roman" w:hAnsi="Palatino Linotype" w:cs="Courier New"/>
          <w:sz w:val="20"/>
          <w:szCs w:val="20"/>
        </w:rPr>
        <w:t>The</w:t>
      </w:r>
      <w:r w:rsidR="00853F25">
        <w:rPr>
          <w:rFonts w:ascii="Palatino Linotype" w:eastAsia="Times New Roman" w:hAnsi="Palatino Linotype" w:cs="Courier New"/>
          <w:sz w:val="20"/>
          <w:szCs w:val="20"/>
        </w:rPr>
        <w:t>n</w:t>
      </w:r>
      <w:r w:rsidR="00DA1E5D">
        <w:rPr>
          <w:rFonts w:ascii="Palatino Linotype" w:eastAsia="Times New Roman" w:hAnsi="Palatino Linotype" w:cs="Courier New"/>
          <w:sz w:val="20"/>
          <w:szCs w:val="20"/>
        </w:rPr>
        <w:t xml:space="preserve"> by knowing how much the hookean section deforms is possible to know how much force produces and because the force is the same in all the spring then the force produce by the elongation of the whole spring is known.</w:t>
      </w:r>
    </w:p>
    <w:p w14:paraId="47B2D52C" w14:textId="77777777" w:rsidR="00DA1E5D" w:rsidRDefault="00DA1E5D"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32A8E110" w14:textId="77777777" w:rsidR="00DA1E5D" w:rsidRDefault="00DA1E5D"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5723801E" w14:textId="43ACADEC" w:rsidR="00713EEC" w:rsidRDefault="00DA1E5D"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Pr>
          <w:rFonts w:ascii="Palatino Linotype" w:eastAsia="Times New Roman" w:hAnsi="Palatino Linotype" w:cs="Courier New"/>
          <w:sz w:val="20"/>
          <w:szCs w:val="20"/>
        </w:rPr>
        <w:t xml:space="preserve">The </w:t>
      </w:r>
      <w:r w:rsidR="00B01714" w:rsidRPr="003E4888">
        <w:rPr>
          <w:rFonts w:ascii="Palatino Linotype" w:eastAsia="Times New Roman" w:hAnsi="Palatino Linotype" w:cs="Courier New"/>
          <w:sz w:val="20"/>
          <w:szCs w:val="20"/>
        </w:rPr>
        <w:t>force induces an effect similar to the one explained in the case of the catch-bond, as it leads to a change in the probability of transition</w:t>
      </w:r>
      <w:r>
        <w:rPr>
          <w:rFonts w:ascii="Palatino Linotype" w:eastAsia="Times New Roman" w:hAnsi="Palatino Linotype" w:cs="Courier New"/>
          <w:sz w:val="20"/>
          <w:szCs w:val="20"/>
        </w:rPr>
        <w:t xml:space="preserve"> between the closed and open st</w:t>
      </w:r>
      <w:r w:rsidR="00DD40E9">
        <w:rPr>
          <w:rFonts w:ascii="Palatino Linotype" w:eastAsia="Times New Roman" w:hAnsi="Palatino Linotype" w:cs="Courier New"/>
          <w:sz w:val="20"/>
          <w:szCs w:val="20"/>
        </w:rPr>
        <w:t>a</w:t>
      </w:r>
      <w:r>
        <w:rPr>
          <w:rFonts w:ascii="Palatino Linotype" w:eastAsia="Times New Roman" w:hAnsi="Palatino Linotype" w:cs="Courier New"/>
          <w:sz w:val="20"/>
          <w:szCs w:val="20"/>
        </w:rPr>
        <w:t>tes</w:t>
      </w:r>
      <w:r w:rsidR="00DD40E9">
        <w:rPr>
          <w:rFonts w:ascii="Palatino Linotype" w:eastAsia="Times New Roman" w:hAnsi="Palatino Linotype" w:cs="Courier New"/>
          <w:sz w:val="20"/>
          <w:szCs w:val="20"/>
        </w:rPr>
        <w:t>, and through t</w:t>
      </w:r>
      <w:r>
        <w:rPr>
          <w:rFonts w:ascii="Palatino Linotype" w:eastAsia="Times New Roman" w:hAnsi="Palatino Linotype" w:cs="Courier New"/>
          <w:sz w:val="20"/>
          <w:szCs w:val="20"/>
        </w:rPr>
        <w:t>. The only monomer that can undergo this transition is the one in the interphase between</w:t>
      </w:r>
      <w:r w:rsidR="008B6E1E">
        <w:rPr>
          <w:rFonts w:ascii="Palatino Linotype" w:eastAsia="Times New Roman" w:hAnsi="Palatino Linotype" w:cs="Courier New"/>
          <w:sz w:val="20"/>
          <w:szCs w:val="20"/>
        </w:rPr>
        <w:t xml:space="preserve"> the sections.</w:t>
      </w:r>
      <w:r w:rsidR="00C959E1">
        <w:rPr>
          <w:rFonts w:ascii="Palatino Linotype" w:eastAsia="Times New Roman" w:hAnsi="Palatino Linotype" w:cs="Courier New"/>
          <w:sz w:val="20"/>
          <w:szCs w:val="20"/>
        </w:rPr>
        <w:t xml:space="preserve"> </w:t>
      </w:r>
      <w:r w:rsidR="00713EEC">
        <w:rPr>
          <w:rFonts w:ascii="Palatino Linotype" w:eastAsia="Times New Roman" w:hAnsi="Palatino Linotype" w:cs="Courier New"/>
          <w:sz w:val="20"/>
          <w:szCs w:val="20"/>
        </w:rPr>
        <w:t>A Monte Carlo-Metropolis simulation is used in this case in the following way:</w:t>
      </w:r>
    </w:p>
    <w:p w14:paraId="272736D4" w14:textId="77777777" w:rsidR="00713EEC" w:rsidRDefault="00713EEC"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215B8384" w14:textId="77777777" w:rsidR="003574D6" w:rsidRDefault="003574D6"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r>
        <w:rPr>
          <w:rFonts w:ascii="Palatino Linotype" w:eastAsia="Times New Roman" w:hAnsi="Palatino Linotype" w:cs="Courier New"/>
          <w:sz w:val="20"/>
          <w:szCs w:val="20"/>
        </w:rPr>
        <w:t>The rate of opening is the monomer is given by the expression:</w:t>
      </w:r>
    </w:p>
    <w:p w14:paraId="7ED8E19D" w14:textId="77777777" w:rsidR="003574D6" w:rsidRDefault="003574D6" w:rsidP="00B01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rPr>
      </w:pPr>
    </w:p>
    <w:p w14:paraId="5E5DC05D" w14:textId="01D853B7" w:rsidR="003574D6" w:rsidRPr="003574D6" w:rsidRDefault="001A6C3C"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Times New Roman" w:hAnsi="Palatino Linotype" w:cs="Courier New"/>
          <w:sz w:val="20"/>
          <w:szCs w:val="20"/>
        </w:rPr>
      </w:pPr>
      <m:oMathPara>
        <m:oMath>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k</m:t>
              </m:r>
            </m:e>
            <m:sup>
              <m:r>
                <w:rPr>
                  <w:rFonts w:ascii="Cambria Math" w:eastAsia="Times New Roman" w:hAnsi="Cambria Math" w:cs="Courier New"/>
                  <w:sz w:val="20"/>
                  <w:szCs w:val="20"/>
                </w:rPr>
                <m:t>o</m:t>
              </m:r>
            </m:sup>
          </m:sSup>
          <m:r>
            <w:rPr>
              <w:rFonts w:ascii="Cambria Math" w:eastAsia="Times New Roman" w:hAnsi="Cambria Math" w:cs="Courier New"/>
              <w:sz w:val="20"/>
              <w:szCs w:val="20"/>
            </w:rPr>
            <m:t>∙</m:t>
          </m:r>
          <m:sSup>
            <m:sSupPr>
              <m:ctrlPr>
                <w:rPr>
                  <w:rFonts w:ascii="Cambria Math" w:eastAsia="Times New Roman" w:hAnsi="Cambria Math" w:cs="Courier New"/>
                  <w:i/>
                  <w:sz w:val="20"/>
                  <w:szCs w:val="20"/>
                </w:rPr>
              </m:ctrlPr>
            </m:sSupPr>
            <m:e>
              <m:r>
                <w:rPr>
                  <w:rFonts w:ascii="Cambria Math" w:eastAsia="Times New Roman" w:hAnsi="Cambria Math" w:cs="Courier New"/>
                  <w:sz w:val="20"/>
                  <w:szCs w:val="20"/>
                </w:rPr>
                <m:t>e</m:t>
              </m:r>
            </m:e>
            <m:sup>
              <m:f>
                <m:fPr>
                  <m:ctrlPr>
                    <w:rPr>
                      <w:rFonts w:ascii="Cambria Math" w:eastAsia="Times New Roman" w:hAnsi="Cambria Math" w:cs="Courier New"/>
                      <w:i/>
                      <w:sz w:val="20"/>
                      <w:szCs w:val="20"/>
                    </w:rPr>
                  </m:ctrlPr>
                </m:fPr>
                <m:num>
                  <m:r>
                    <w:rPr>
                      <w:rFonts w:ascii="Cambria Math" w:eastAsia="Times New Roman" w:hAnsi="Cambria Math" w:cs="Courier New"/>
                      <w:sz w:val="20"/>
                      <w:szCs w:val="20"/>
                    </w:rPr>
                    <m:t>f∙∆x</m:t>
                  </m:r>
                </m:num>
                <m:den>
                  <m:sSub>
                    <m:sSubPr>
                      <m:ctrlPr>
                        <w:rPr>
                          <w:rFonts w:ascii="Cambria Math" w:eastAsia="Times New Roman" w:hAnsi="Cambria Math" w:cs="Courier New"/>
                          <w:i/>
                          <w:sz w:val="20"/>
                          <w:szCs w:val="20"/>
                        </w:rPr>
                      </m:ctrlPr>
                    </m:sSubPr>
                    <m:e>
                      <m:r>
                        <w:rPr>
                          <w:rFonts w:ascii="Cambria Math" w:eastAsia="Times New Roman" w:hAnsi="Cambria Math" w:cs="Courier New"/>
                          <w:sz w:val="20"/>
                          <w:szCs w:val="20"/>
                        </w:rPr>
                        <m:t>k</m:t>
                      </m:r>
                    </m:e>
                    <m:sub>
                      <m:r>
                        <w:rPr>
                          <w:rFonts w:ascii="Cambria Math" w:eastAsia="Times New Roman" w:hAnsi="Cambria Math" w:cs="Courier New"/>
                          <w:sz w:val="20"/>
                          <w:szCs w:val="20"/>
                        </w:rPr>
                        <m:t>b</m:t>
                      </m:r>
                    </m:sub>
                  </m:sSub>
                  <m:r>
                    <w:rPr>
                      <w:rFonts w:ascii="Cambria Math" w:eastAsia="Times New Roman" w:hAnsi="Cambria Math" w:cs="Courier New"/>
                      <w:sz w:val="20"/>
                      <w:szCs w:val="20"/>
                    </w:rPr>
                    <m:t>∙T</m:t>
                  </m:r>
                </m:den>
              </m:f>
            </m:sup>
          </m:sSup>
        </m:oMath>
      </m:oMathPara>
    </w:p>
    <w:p w14:paraId="6A5326E8" w14:textId="45EABA3E" w:rsidR="003574D6" w:rsidRDefault="003574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5037A571" w14:textId="3A1315C6" w:rsidR="00F90D57" w:rsidRDefault="003574D6"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0" w:author="Juan Diego Arango Montoya" w:date="2016-07-27T11:41:00Z"/>
          <w:rFonts w:ascii="Palatino Linotype" w:eastAsia="Times New Roman" w:hAnsi="Palatino Linotype" w:cs="Courier New"/>
          <w:sz w:val="20"/>
          <w:szCs w:val="20"/>
        </w:rPr>
      </w:pPr>
      <w:r>
        <w:rPr>
          <w:rFonts w:ascii="Palatino Linotype" w:eastAsia="Times New Roman" w:hAnsi="Palatino Linotype" w:cs="Courier New"/>
          <w:sz w:val="20"/>
          <w:szCs w:val="20"/>
        </w:rPr>
        <w:t>This rate is compared to a uniform random number contained in the interval [0,1]. If the number is higher than the rate then the transition is approved thus a change takes place, but if it is not higher nothing happens. So in every time interval two of this transition rates are observed</w:t>
      </w:r>
      <w:r w:rsidR="00014F64">
        <w:rPr>
          <w:rFonts w:ascii="Palatino Linotype" w:eastAsia="Times New Roman" w:hAnsi="Palatino Linotype" w:cs="Courier New"/>
          <w:sz w:val="20"/>
          <w:szCs w:val="20"/>
        </w:rPr>
        <w:t>,</w:t>
      </w:r>
      <w:r>
        <w:rPr>
          <w:rFonts w:ascii="Palatino Linotype" w:eastAsia="Times New Roman" w:hAnsi="Palatino Linotype" w:cs="Courier New"/>
          <w:sz w:val="20"/>
          <w:szCs w:val="20"/>
        </w:rPr>
        <w:t xml:space="preserve"> the one open</w:t>
      </w:r>
      <w:r w:rsidR="00014F64">
        <w:rPr>
          <w:rFonts w:ascii="Palatino Linotype" w:eastAsia="Times New Roman" w:hAnsi="Palatino Linotype" w:cs="Courier New"/>
          <w:sz w:val="20"/>
          <w:szCs w:val="20"/>
        </w:rPr>
        <w:t>ing and clo</w:t>
      </w:r>
      <w:r w:rsidR="00E45BA2">
        <w:rPr>
          <w:rFonts w:ascii="Palatino Linotype" w:eastAsia="Times New Roman" w:hAnsi="Palatino Linotype" w:cs="Courier New"/>
          <w:sz w:val="20"/>
          <w:szCs w:val="20"/>
        </w:rPr>
        <w:t>sing ones to see if the last opened monomer closes and the last closed opens</w:t>
      </w:r>
      <w:r w:rsidR="004410B8">
        <w:rPr>
          <w:rFonts w:ascii="Palatino Linotype" w:eastAsia="Times New Roman" w:hAnsi="Palatino Linotype" w:cs="Courier New"/>
          <w:sz w:val="20"/>
          <w:szCs w:val="20"/>
        </w:rPr>
        <w:t>.</w:t>
      </w:r>
    </w:p>
    <w:p w14:paraId="3179B6A0" w14:textId="77777777"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 w:author="Juan Diego Arango Montoya" w:date="2016-07-27T11:41:00Z"/>
          <w:rFonts w:ascii="Palatino Linotype" w:eastAsia="Times New Roman" w:hAnsi="Palatino Linotype" w:cs="Courier New"/>
          <w:sz w:val="20"/>
          <w:szCs w:val="20"/>
        </w:rPr>
      </w:pPr>
    </w:p>
    <w:p w14:paraId="255FE2D5" w14:textId="5A8654E4"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 w:author="Juan Diego Arango Montoya" w:date="2016-07-27T11:41:00Z"/>
          <w:rFonts w:ascii="Palatino Linotype" w:eastAsia="Times New Roman" w:hAnsi="Palatino Linotype" w:cs="Courier New"/>
          <w:sz w:val="20"/>
          <w:szCs w:val="20"/>
        </w:rPr>
      </w:pPr>
      <w:ins w:id="3" w:author="Juan Diego Arango Montoya" w:date="2016-07-27T11:41:00Z">
        <w:r>
          <w:rPr>
            <w:rFonts w:ascii="Palatino Linotype" w:eastAsia="Times New Roman" w:hAnsi="Palatino Linotype" w:cs="Courier New"/>
            <w:sz w:val="20"/>
            <w:szCs w:val="20"/>
          </w:rPr>
          <w:t>The results obtained are the following:</w:t>
        </w:r>
      </w:ins>
    </w:p>
    <w:p w14:paraId="6A8DBC86" w14:textId="77777777"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 w:author="Juan Diego Arango Montoya" w:date="2016-07-27T11:41:00Z"/>
          <w:rFonts w:ascii="Palatino Linotype" w:eastAsia="Times New Roman" w:hAnsi="Palatino Linotype" w:cs="Courier New"/>
          <w:sz w:val="20"/>
          <w:szCs w:val="20"/>
        </w:rPr>
      </w:pPr>
    </w:p>
    <w:p w14:paraId="6E73A477" w14:textId="77777777"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 w:author="Juan Diego Arango Montoya" w:date="2016-07-27T11:41:00Z"/>
          <w:rFonts w:ascii="Palatino Linotype" w:eastAsia="Times New Roman" w:hAnsi="Palatino Linotype" w:cs="Courier New"/>
          <w:sz w:val="20"/>
          <w:szCs w:val="20"/>
        </w:rPr>
      </w:pPr>
    </w:p>
    <w:p w14:paraId="657949D0" w14:textId="77777777"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01D2C894"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3C25027A" w14:textId="77777777" w:rsidR="00A41E5A" w:rsidRDefault="00A41E5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72DCE586" w14:textId="77777777" w:rsidR="00A41E5A" w:rsidRDefault="00A41E5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6CC82595" w14:textId="77777777" w:rsidR="00F90D57" w:rsidRDefault="00F90D57"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sz w:val="20"/>
          <w:szCs w:val="20"/>
        </w:rPr>
      </w:pPr>
    </w:p>
    <w:p w14:paraId="11487C1A" w14:textId="77777777" w:rsidR="00B9317B" w:rsidRDefault="00B9317B" w:rsidP="00A0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6AF16992" w14:textId="77777777" w:rsidR="00B9317B" w:rsidRDefault="00B9317B" w:rsidP="00A0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61F6109D" w14:textId="7A56B819" w:rsidR="006B0B33" w:rsidRPr="00FC7D40" w:rsidRDefault="004A0C04" w:rsidP="00FC7D4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Palatino Linotype" w:eastAsia="Times New Roman" w:hAnsi="Palatino Linotype" w:cs="Courier New"/>
          <w:b/>
          <w:sz w:val="28"/>
          <w:szCs w:val="20"/>
          <w:lang w:val="es-CO"/>
        </w:rPr>
      </w:pPr>
      <w:r>
        <w:rPr>
          <w:rFonts w:ascii="Palatino Linotype" w:eastAsia="Times New Roman" w:hAnsi="Palatino Linotype" w:cs="Courier New"/>
          <w:b/>
          <w:sz w:val="28"/>
          <w:szCs w:val="20"/>
          <w:lang w:val="es-CO"/>
        </w:rPr>
        <w:t>Latttice Boltzman</w:t>
      </w:r>
    </w:p>
    <w:p w14:paraId="0B3B2186"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E705636" w14:textId="284C2877" w:rsidR="006B0B33"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sidRPr="001F4BD1">
        <w:rPr>
          <w:rFonts w:ascii="Palatino Linotype" w:eastAsia="Times New Roman" w:hAnsi="Palatino Linotype" w:cs="Courier New"/>
          <w:sz w:val="20"/>
          <w:szCs w:val="20"/>
          <w:lang w:val="es-CO"/>
        </w:rPr>
        <w:t xml:space="preserve"> </w:t>
      </w:r>
      <w:r w:rsidR="006B0B33">
        <w:rPr>
          <w:rFonts w:ascii="Palatino Linotype" w:eastAsia="Times New Roman" w:hAnsi="Palatino Linotype" w:cs="Courier New"/>
          <w:sz w:val="20"/>
          <w:szCs w:val="20"/>
          <w:lang w:val="es-CO"/>
        </w:rPr>
        <w:t>It is necesarry to simulate the motion of  object within a fluid which is under the action of a wall which has a boundary condition of zero velocity and other with a non-zero velocity. This boundary conditions create a velocity profile which grows in the direction of the coordinate z. The reason for which these frointier conditions are used is because in the case of the urinary tract where is a parabolic profile, but it can be approximated to linear one if the distances which are bign observed are very small.</w:t>
      </w:r>
    </w:p>
    <w:p w14:paraId="723CBED0" w14:textId="77777777" w:rsidR="006B0B33" w:rsidRDefault="006B0B33"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5F31EBAC" w14:textId="5087DD6A" w:rsidR="006B0B33" w:rsidRDefault="006B0B33" w:rsidP="006B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 xml:space="preserve">The computational method used tho perform the simulation is </w:t>
      </w:r>
      <w:r w:rsidR="004A0C04" w:rsidRPr="001F4BD1">
        <w:rPr>
          <w:rFonts w:ascii="Palatino Linotype" w:eastAsia="Times New Roman" w:hAnsi="Palatino Linotype" w:cs="Courier New"/>
          <w:i/>
          <w:sz w:val="20"/>
          <w:szCs w:val="20"/>
          <w:lang w:val="es-CO"/>
        </w:rPr>
        <w:t>Lattice-Boltzman</w:t>
      </w:r>
      <w:r>
        <w:rPr>
          <w:rFonts w:ascii="Palatino Linotype" w:eastAsia="Times New Roman" w:hAnsi="Palatino Linotype" w:cs="Courier New"/>
          <w:i/>
          <w:sz w:val="20"/>
          <w:szCs w:val="20"/>
          <w:lang w:val="es-CO"/>
        </w:rPr>
        <w:t>.</w:t>
      </w:r>
      <w:r>
        <w:rPr>
          <w:rFonts w:ascii="Palatino Linotype" w:eastAsia="Times New Roman" w:hAnsi="Palatino Linotype" w:cs="Courier New"/>
          <w:sz w:val="20"/>
          <w:szCs w:val="20"/>
          <w:lang w:val="es-CO"/>
        </w:rPr>
        <w:t xml:space="preserve"> Its basic idea consist that if one resolver the Boltzman dicreetly together with a collition model an approximate solution to the Navier-Stokes equation is obtained. </w:t>
      </w:r>
    </w:p>
    <w:p w14:paraId="2909E19C" w14:textId="77777777" w:rsidR="004668E8" w:rsidRDefault="004668E8" w:rsidP="006B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552369F" w14:textId="1DDE2E16" w:rsidR="004668E8" w:rsidRDefault="004668E8" w:rsidP="006B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The method is done in the following way:</w:t>
      </w:r>
      <w:r w:rsidR="00743254">
        <w:rPr>
          <w:rFonts w:ascii="Palatino Linotype" w:eastAsia="Times New Roman" w:hAnsi="Palatino Linotype" w:cs="Courier New"/>
          <w:sz w:val="20"/>
          <w:szCs w:val="20"/>
          <w:lang w:val="es-CO"/>
        </w:rPr>
        <w:t xml:space="preserve"> the space is </w:t>
      </w:r>
      <w:r w:rsidR="008B4E8A">
        <w:rPr>
          <w:rFonts w:ascii="Palatino Linotype" w:eastAsia="Times New Roman" w:hAnsi="Palatino Linotype" w:cs="Courier New"/>
          <w:sz w:val="20"/>
          <w:szCs w:val="20"/>
          <w:lang w:val="es-CO"/>
        </w:rPr>
        <w:t xml:space="preserve">turn a discreet grid. In each instant of time  ficticious particles are gonna move form a node of grid into another, and in the case two or more particles  arrive to the same node a model collision is applied which changes the trayectory of the particles  </w:t>
      </w:r>
      <w:r w:rsidR="00933EC0">
        <w:rPr>
          <w:rFonts w:ascii="Palatino Linotype" w:eastAsia="Times New Roman" w:hAnsi="Palatino Linotype" w:cs="Courier New"/>
          <w:sz w:val="20"/>
          <w:szCs w:val="20"/>
          <w:lang w:val="es-CO"/>
        </w:rPr>
        <w:t>involved in the collition.</w:t>
      </w:r>
      <w:r w:rsidR="00FC7D40">
        <w:rPr>
          <w:rFonts w:ascii="Palatino Linotype" w:eastAsia="Times New Roman" w:hAnsi="Palatino Linotype" w:cs="Courier New"/>
          <w:sz w:val="20"/>
          <w:szCs w:val="20"/>
          <w:lang w:val="es-CO"/>
        </w:rPr>
        <w:t xml:space="preserve"> The general idea of this method is that by average of this microscopic behavior the macroscopic behavior emerges. </w:t>
      </w:r>
    </w:p>
    <w:p w14:paraId="1C075F1C" w14:textId="77777777" w:rsidR="008B4E8A" w:rsidRDefault="008B4E8A" w:rsidP="006B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03CE6550" w14:textId="0D21F2C1" w:rsidR="0045680B" w:rsidRDefault="005F7D00" w:rsidP="0045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 xml:space="preserve">Explicitly, each node in position </w:t>
      </w:r>
      <w:r w:rsidR="004A0C04" w:rsidRPr="001F4BD1">
        <w:rPr>
          <w:rFonts w:ascii="Palatino Linotype" w:eastAsia="Times New Roman" w:hAnsi="Palatino Linotype" w:cs="Courier New"/>
          <w:sz w:val="20"/>
          <w:szCs w:val="20"/>
          <w:lang w:val="es-CO"/>
        </w:rPr>
        <w:t xml:space="preserve"> </w:t>
      </w:r>
      <m:oMath>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oMath>
      <w:r w:rsidR="004A0C04">
        <w:rPr>
          <w:rFonts w:ascii="Palatino Linotype" w:eastAsia="Times New Roman" w:hAnsi="Palatino Linotype" w:cs="Courier New"/>
          <w:sz w:val="20"/>
          <w:szCs w:val="20"/>
          <w:lang w:val="es-CO"/>
        </w:rPr>
        <w:t>,</w:t>
      </w:r>
      <w:r w:rsidR="004A0C04" w:rsidRPr="001F4BD1">
        <w:rPr>
          <w:rFonts w:ascii="Palatino Linotype" w:eastAsia="Times New Roman" w:hAnsi="Palatino Linotype" w:cs="Courier New"/>
          <w:sz w:val="20"/>
          <w:szCs w:val="20"/>
          <w:lang w:val="es-CO"/>
        </w:rPr>
        <w:t xml:space="preserve"> </w:t>
      </w:r>
      <w:r>
        <w:rPr>
          <w:rFonts w:ascii="Palatino Linotype" w:eastAsia="Times New Roman" w:hAnsi="Palatino Linotype" w:cs="Courier New"/>
          <w:sz w:val="20"/>
          <w:szCs w:val="20"/>
          <w:lang w:val="es-CO"/>
        </w:rPr>
        <w:t xml:space="preserve">in the time </w:t>
      </w:r>
      <m:oMath>
        <m:r>
          <w:rPr>
            <w:rFonts w:ascii="Cambria Math" w:eastAsia="Times New Roman" w:hAnsi="Cambria Math" w:cs="Courier New"/>
            <w:sz w:val="20"/>
            <w:szCs w:val="20"/>
            <w:lang w:val="es-CO"/>
          </w:rPr>
          <m:t>t</m:t>
        </m:r>
      </m:oMath>
      <w:r w:rsidR="004A0C04">
        <w:rPr>
          <w:rFonts w:ascii="Palatino Linotype" w:eastAsia="Times New Roman" w:hAnsi="Palatino Linotype" w:cs="Courier New"/>
          <w:sz w:val="20"/>
          <w:szCs w:val="20"/>
          <w:lang w:val="es-CO"/>
        </w:rPr>
        <w:t>,</w:t>
      </w:r>
      <w:r>
        <w:rPr>
          <w:rFonts w:ascii="Palatino Linotype" w:eastAsia="Times New Roman" w:hAnsi="Palatino Linotype" w:cs="Courier New"/>
          <w:sz w:val="20"/>
          <w:szCs w:val="20"/>
          <w:lang w:val="es-CO"/>
        </w:rPr>
        <w:t xml:space="preserve"> has a density </w:t>
      </w:r>
      <w:r w:rsidRPr="001F4BD1">
        <w:rPr>
          <w:rFonts w:ascii="Palatino Linotype" w:eastAsia="Times New Roman" w:hAnsi="Palatino Linotype" w:cs="Courier New"/>
          <w:sz w:val="20"/>
          <w:szCs w:val="20"/>
          <w:lang w:val="es-CO"/>
        </w:rPr>
        <w:t xml:space="preserve"> </w:t>
      </w:r>
      <m:oMath>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oMath>
      <w:r>
        <w:rPr>
          <w:rFonts w:ascii="Palatino Linotype" w:eastAsia="Times New Roman" w:hAnsi="Palatino Linotype" w:cs="Courier New"/>
          <w:sz w:val="20"/>
          <w:szCs w:val="20"/>
          <w:lang w:val="es-CO"/>
        </w:rPr>
        <w:t xml:space="preserve">. The sub-indixes denote the direction in which the particles propagate, for example for a certain node of position </w:t>
      </w:r>
      <m:oMath>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oMath>
      <w:r w:rsidR="004A0C04">
        <w:rPr>
          <w:rFonts w:ascii="Palatino Linotype" w:eastAsia="Times New Roman" w:hAnsi="Palatino Linotype" w:cs="Courier New"/>
          <w:sz w:val="20"/>
          <w:szCs w:val="20"/>
          <w:lang w:val="es-CO"/>
        </w:rPr>
        <w:t xml:space="preserve"> </w:t>
      </w:r>
      <w:r>
        <w:rPr>
          <w:rFonts w:ascii="Palatino Linotype" w:eastAsia="Times New Roman" w:hAnsi="Palatino Linotype" w:cs="Courier New"/>
          <w:sz w:val="20"/>
          <w:szCs w:val="20"/>
          <w:lang w:val="es-CO"/>
        </w:rPr>
        <w:t xml:space="preserve">the density </w:t>
      </w:r>
      <m:oMath>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1</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oMath>
      <w:r w:rsidR="004A0C04">
        <w:rPr>
          <w:rFonts w:ascii="Palatino Linotype" w:eastAsia="Times New Roman" w:hAnsi="Palatino Linotype" w:cs="Courier New"/>
          <w:sz w:val="20"/>
          <w:szCs w:val="20"/>
          <w:lang w:val="es-CO"/>
        </w:rPr>
        <w:t xml:space="preserve"> </w:t>
      </w:r>
      <w:r>
        <w:rPr>
          <w:rFonts w:ascii="Palatino Linotype" w:eastAsia="Times New Roman" w:hAnsi="Palatino Linotype" w:cs="Courier New"/>
          <w:sz w:val="20"/>
          <w:szCs w:val="20"/>
          <w:lang w:val="es-CO"/>
        </w:rPr>
        <w:t xml:space="preserve">gives the number of particles that mover upwar, the density </w:t>
      </w:r>
      <m:oMath>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2</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oMath>
      <w:r w:rsidR="004A0C04">
        <w:rPr>
          <w:rFonts w:ascii="Palatino Linotype" w:eastAsia="Times New Roman" w:hAnsi="Palatino Linotype" w:cs="Courier New"/>
          <w:sz w:val="20"/>
          <w:szCs w:val="20"/>
          <w:lang w:val="es-CO"/>
        </w:rPr>
        <w:t xml:space="preserve"> </w:t>
      </w:r>
      <w:r>
        <w:rPr>
          <w:rFonts w:ascii="Palatino Linotype" w:eastAsia="Times New Roman" w:hAnsi="Palatino Linotype" w:cs="Courier New"/>
          <w:sz w:val="20"/>
          <w:szCs w:val="20"/>
          <w:lang w:val="es-CO"/>
        </w:rPr>
        <w:t xml:space="preserve">gives the particles which move downward etc… </w:t>
      </w:r>
      <w:r w:rsidR="005356A0">
        <w:rPr>
          <w:rFonts w:ascii="Palatino Linotype" w:eastAsia="Times New Roman" w:hAnsi="Palatino Linotype" w:cs="Courier New"/>
          <w:sz w:val="20"/>
          <w:szCs w:val="20"/>
          <w:lang w:val="es-CO"/>
        </w:rPr>
        <w:t>Additionally it is also consider that the speed of propagation is just enough to arrive to nearest neighbor in a unit of tiem. Considering this, the time evolution of the system is the following: for in each instant to a node a number of particles arrive from the nearedt neighbors, in the case of not considering some kind of collision</w:t>
      </w:r>
      <w:r w:rsidR="00C21792">
        <w:rPr>
          <w:rFonts w:ascii="Palatino Linotype" w:eastAsia="Times New Roman" w:hAnsi="Palatino Linotype" w:cs="Courier New"/>
          <w:sz w:val="20"/>
          <w:szCs w:val="20"/>
          <w:lang w:val="es-CO"/>
        </w:rPr>
        <w:t xml:space="preserve"> then </w:t>
      </w:r>
      <w:r w:rsidR="0045680B">
        <w:rPr>
          <w:rFonts w:ascii="Palatino Linotype" w:eastAsia="Times New Roman" w:hAnsi="Palatino Linotype" w:cs="Courier New"/>
          <w:sz w:val="20"/>
          <w:szCs w:val="20"/>
          <w:lang w:val="es-CO"/>
        </w:rPr>
        <w:t>inmoving density would be the same as the incoming density (the same number of particles would be leaving to go upwards as the particle arriving from downwards).</w:t>
      </w:r>
    </w:p>
    <w:p w14:paraId="578129AA" w14:textId="77777777" w:rsidR="0045680B" w:rsidRDefault="0045680B" w:rsidP="0045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33C02ECD" w14:textId="65E73236" w:rsidR="004A0C04" w:rsidRPr="001F4BD1" w:rsidRDefault="006A5588" w:rsidP="00FE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 xml:space="preserve">If one considers </w:t>
      </w:r>
      <w:r w:rsidR="00C750B5">
        <w:rPr>
          <w:rFonts w:ascii="Palatino Linotype" w:eastAsia="Times New Roman" w:hAnsi="Palatino Linotype" w:cs="Courier New"/>
          <w:sz w:val="20"/>
          <w:szCs w:val="20"/>
          <w:lang w:val="es-CO"/>
        </w:rPr>
        <w:t>collitions</w:t>
      </w:r>
      <w:r>
        <w:rPr>
          <w:rFonts w:ascii="Palatino Linotype" w:eastAsia="Times New Roman" w:hAnsi="Palatino Linotype" w:cs="Courier New"/>
          <w:sz w:val="20"/>
          <w:szCs w:val="20"/>
          <w:lang w:val="es-CO"/>
        </w:rPr>
        <w:t xml:space="preserve"> within the nodes then the density will fluctuate</w:t>
      </w:r>
      <w:r w:rsidR="00FE0529">
        <w:rPr>
          <w:rFonts w:ascii="Palatino Linotype" w:eastAsia="Times New Roman" w:hAnsi="Palatino Linotype" w:cs="Courier New"/>
          <w:sz w:val="20"/>
          <w:szCs w:val="20"/>
          <w:lang w:val="es-CO"/>
        </w:rPr>
        <w:t xml:space="preserve"> and this leads to a change in the direction of propagation.</w:t>
      </w:r>
      <w:r>
        <w:rPr>
          <w:rFonts w:ascii="Palatino Linotype" w:eastAsia="Times New Roman" w:hAnsi="Palatino Linotype" w:cs="Courier New"/>
          <w:sz w:val="20"/>
          <w:szCs w:val="20"/>
          <w:lang w:val="es-CO"/>
        </w:rPr>
        <w:t xml:space="preserve"> </w:t>
      </w:r>
      <w:r w:rsidR="00FE0529">
        <w:rPr>
          <w:rFonts w:ascii="Palatino Linotype" w:eastAsia="Times New Roman" w:hAnsi="Palatino Linotype" w:cs="Courier New"/>
          <w:sz w:val="20"/>
          <w:szCs w:val="20"/>
          <w:lang w:val="es-CO"/>
        </w:rPr>
        <w:t xml:space="preserve">This evoluction is described by the followinf equation: where </w:t>
      </w:r>
      <m:oMath>
        <m:sSup>
          <m:sSupPr>
            <m:ctrlPr>
              <w:rPr>
                <w:rFonts w:ascii="Cambria Math" w:eastAsia="Times New Roman" w:hAnsi="Cambria Math" w:cs="Courier New"/>
                <w:i/>
                <w:sz w:val="20"/>
                <w:szCs w:val="20"/>
                <w:lang w:val="es-CO"/>
              </w:rPr>
            </m:ctrlPr>
          </m:sSup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 xml:space="preserve"> f</m:t>
                </m:r>
              </m:e>
              <m:sub>
                <m:r>
                  <w:rPr>
                    <w:rFonts w:ascii="Cambria Math" w:eastAsia="Times New Roman" w:hAnsi="Cambria Math" w:cs="Courier New"/>
                    <w:sz w:val="20"/>
                    <w:szCs w:val="20"/>
                    <w:lang w:val="es-CO"/>
                  </w:rPr>
                  <m:t>i</m:t>
                </m:r>
              </m:sub>
            </m:sSub>
          </m:e>
          <m:sup>
            <m:r>
              <w:rPr>
                <w:rFonts w:ascii="Cambria Math" w:eastAsia="Times New Roman" w:hAnsi="Cambria Math" w:cs="Courier New"/>
                <w:sz w:val="20"/>
                <w:szCs w:val="20"/>
                <w:lang w:val="es-CO"/>
              </w:rPr>
              <m:t>0</m:t>
            </m:r>
          </m:sup>
        </m:sSup>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oMath>
      <w:r w:rsidR="004A0C04" w:rsidRPr="00B60C50">
        <w:rPr>
          <w:rFonts w:ascii="Palatino Linotype" w:eastAsia="Times New Roman" w:hAnsi="Palatino Linotype" w:cs="Courier New"/>
          <w:sz w:val="20"/>
          <w:szCs w:val="20"/>
          <w:lang w:val="es-CO"/>
        </w:rPr>
        <w:t xml:space="preserve"> </w:t>
      </w:r>
      <w:r w:rsidR="00FE0529">
        <w:rPr>
          <w:rFonts w:ascii="Palatino Linotype" w:eastAsia="Times New Roman" w:hAnsi="Palatino Linotype" w:cs="Courier New"/>
          <w:sz w:val="20"/>
          <w:szCs w:val="20"/>
          <w:lang w:val="es-CO"/>
        </w:rPr>
        <w:t>is the density at equilibrium,</w:t>
      </w:r>
      <m:oMath>
        <m:r>
          <w:rPr>
            <w:rFonts w:ascii="Cambria Math" w:eastAsia="Times New Roman" w:hAnsi="Cambria Math" w:cs="Courier New"/>
            <w:sz w:val="20"/>
            <w:szCs w:val="20"/>
            <w:lang w:val="es-CO"/>
          </w:rPr>
          <m:t>τ</m:t>
        </m:r>
        <m:r>
          <w:rPr>
            <w:rFonts w:ascii="Cambria Math" w:eastAsia="Times New Roman" w:hAnsi="Cambria Math" w:cs="Courier New"/>
            <w:sz w:val="20"/>
            <w:szCs w:val="20"/>
            <w:lang w:val="es-CO"/>
          </w:rPr>
          <m:t xml:space="preserve"> </m:t>
        </m:r>
      </m:oMath>
      <w:r w:rsidR="004A0C04" w:rsidRPr="001F4BD1">
        <w:rPr>
          <w:rFonts w:ascii="Palatino Linotype" w:eastAsia="Times New Roman" w:hAnsi="Palatino Linotype" w:cs="Courier New"/>
          <w:sz w:val="20"/>
          <w:szCs w:val="20"/>
          <w:lang w:val="es-CO"/>
        </w:rPr>
        <w:t xml:space="preserve"> </w:t>
      </w:r>
      <w:r w:rsidR="00FE0529">
        <w:rPr>
          <w:rFonts w:ascii="Palatino Linotype" w:eastAsia="Times New Roman" w:hAnsi="Palatino Linotype" w:cs="Courier New"/>
          <w:sz w:val="20"/>
          <w:szCs w:val="20"/>
          <w:lang w:val="es-CO"/>
        </w:rPr>
        <w:t>is the relaxation time</w:t>
      </w:r>
      <w:r w:rsidR="004A0C04">
        <w:rPr>
          <w:rFonts w:ascii="Palatino Linotype" w:eastAsia="Times New Roman" w:hAnsi="Palatino Linotype" w:cs="Courier New"/>
          <w:sz w:val="20"/>
          <w:szCs w:val="20"/>
          <w:lang w:val="es-CO"/>
        </w:rPr>
        <w:t xml:space="preserve">, </w:t>
      </w:r>
      <m:oMath>
        <m:r>
          <m:rPr>
            <m:sty m:val="p"/>
          </m:rPr>
          <w:rPr>
            <w:rFonts w:ascii="Palatino Linotype" w:eastAsia="Times New Roman" w:hAnsi="Palatino Linotype" w:cs="Courier New"/>
            <w:sz w:val="20"/>
            <w:szCs w:val="20"/>
            <w:lang w:val="es-CO"/>
          </w:rPr>
          <m:t xml:space="preserve">and </m:t>
        </m:r>
        <m:r>
          <w:rPr>
            <w:rFonts w:ascii="Cambria Math" w:eastAsia="Times New Roman" w:hAnsi="Cambria Math" w:cs="Courier New"/>
            <w:sz w:val="20"/>
            <w:szCs w:val="20"/>
            <w:lang w:val="es-CO"/>
          </w:rPr>
          <m:t xml:space="preserve"> </m:t>
        </m:r>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m:t>
            </m:r>
            <m:acc>
              <m:accPr>
                <m:chr m:val="⃗"/>
                <m:ctrlPr>
                  <w:rPr>
                    <w:rFonts w:ascii="Cambria Math" w:eastAsia="Times New Roman" w:hAnsi="Cambria Math" w:cs="Courier New"/>
                    <w:i/>
                    <w:sz w:val="20"/>
                    <w:szCs w:val="20"/>
                    <w:lang w:val="es-CO"/>
                  </w:rPr>
                </m:ctrlPr>
              </m:acc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δ</m:t>
                    </m:r>
                  </m:e>
                  <m:sub>
                    <m:r>
                      <w:rPr>
                        <w:rFonts w:ascii="Cambria Math" w:eastAsia="Times New Roman" w:hAnsi="Cambria Math" w:cs="Courier New"/>
                        <w:sz w:val="20"/>
                        <w:szCs w:val="20"/>
                        <w:lang w:val="es-CO"/>
                      </w:rPr>
                      <m:t>i</m:t>
                    </m:r>
                  </m:sub>
                </m:sSub>
              </m:e>
            </m:acc>
            <m:r>
              <w:rPr>
                <w:rFonts w:ascii="Cambria Math" w:eastAsia="Times New Roman" w:hAnsi="Cambria Math" w:cs="Courier New"/>
                <w:sz w:val="20"/>
                <w:szCs w:val="20"/>
                <w:lang w:val="es-CO"/>
              </w:rPr>
              <m:t xml:space="preserve"> ,t+1</m:t>
            </m:r>
          </m:e>
        </m:d>
      </m:oMath>
      <w:r w:rsidR="004A0C04">
        <w:rPr>
          <w:rFonts w:ascii="Palatino Linotype" w:eastAsia="Times New Roman" w:hAnsi="Palatino Linotype" w:cs="Courier New"/>
          <w:sz w:val="20"/>
          <w:szCs w:val="20"/>
          <w:lang w:val="es-CO"/>
        </w:rPr>
        <w:t xml:space="preserve">  </w:t>
      </w:r>
      <w:r w:rsidR="00FE0529">
        <w:rPr>
          <w:rFonts w:ascii="Palatino Linotype" w:eastAsia="Times New Roman" w:hAnsi="Palatino Linotype" w:cs="Courier New"/>
          <w:sz w:val="20"/>
          <w:szCs w:val="20"/>
          <w:lang w:val="es-CO"/>
        </w:rPr>
        <w:t>is the density in the neighbors node in the next instant of tiem</w:t>
      </w:r>
      <w:r w:rsidR="004A0C04">
        <w:rPr>
          <w:rFonts w:ascii="Palatino Linotype" w:eastAsia="Times New Roman" w:hAnsi="Palatino Linotype" w:cs="Courier New"/>
          <w:sz w:val="20"/>
          <w:szCs w:val="20"/>
          <w:lang w:val="es-CO"/>
        </w:rPr>
        <w:t>:</w:t>
      </w:r>
    </w:p>
    <w:p w14:paraId="6ED044CA"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46EBDCD0" w14:textId="77777777" w:rsidR="004A0C04" w:rsidRPr="001F4BD1" w:rsidRDefault="001A6C3C" w:rsidP="004A0C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m:oMathPara>
        <m:oMath>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m:t>
              </m:r>
              <m:acc>
                <m:accPr>
                  <m:chr m:val="⃗"/>
                  <m:ctrlPr>
                    <w:rPr>
                      <w:rFonts w:ascii="Cambria Math" w:eastAsia="Times New Roman" w:hAnsi="Cambria Math" w:cs="Courier New"/>
                      <w:i/>
                      <w:sz w:val="20"/>
                      <w:szCs w:val="20"/>
                      <w:lang w:val="es-CO"/>
                    </w:rPr>
                  </m:ctrlPr>
                </m:acc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δ</m:t>
                      </m:r>
                    </m:e>
                    <m:sub>
                      <m:r>
                        <w:rPr>
                          <w:rFonts w:ascii="Cambria Math" w:eastAsia="Times New Roman" w:hAnsi="Cambria Math" w:cs="Courier New"/>
                          <w:sz w:val="20"/>
                          <w:szCs w:val="20"/>
                          <w:lang w:val="es-CO"/>
                        </w:rPr>
                        <m:t>i</m:t>
                      </m:r>
                    </m:sub>
                  </m:sSub>
                </m:e>
              </m:acc>
              <m:r>
                <w:rPr>
                  <w:rFonts w:ascii="Cambria Math" w:eastAsia="Times New Roman" w:hAnsi="Cambria Math" w:cs="Courier New"/>
                  <w:sz w:val="20"/>
                  <w:szCs w:val="20"/>
                  <w:lang w:val="es-CO"/>
                </w:rPr>
                <m:t xml:space="preserve"> ,t+1</m:t>
              </m:r>
            </m:e>
          </m:d>
          <m:r>
            <w:rPr>
              <w:rFonts w:ascii="Cambria Math" w:eastAsia="Times New Roman" w:hAnsi="Cambria Math" w:cs="Courier New"/>
              <w:sz w:val="20"/>
              <w:szCs w:val="20"/>
              <w:lang w:val="es-CO"/>
            </w:rPr>
            <m:t>=</m:t>
          </m:r>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r>
            <w:rPr>
              <w:rFonts w:ascii="Cambria Math" w:eastAsia="Times New Roman" w:hAnsi="Cambria Math" w:cs="Courier New"/>
              <w:sz w:val="20"/>
              <w:szCs w:val="20"/>
              <w:lang w:val="es-CO"/>
            </w:rPr>
            <m:t>-</m:t>
          </m:r>
          <m:f>
            <m:fPr>
              <m:ctrlPr>
                <w:rPr>
                  <w:rFonts w:ascii="Cambria Math" w:eastAsia="Times New Roman" w:hAnsi="Cambria Math" w:cs="Courier New"/>
                  <w:i/>
                  <w:sz w:val="20"/>
                  <w:szCs w:val="20"/>
                  <w:lang w:val="es-CO"/>
                </w:rPr>
              </m:ctrlPr>
            </m:fPr>
            <m:num>
              <m:r>
                <w:rPr>
                  <w:rFonts w:ascii="Cambria Math" w:eastAsia="Times New Roman" w:hAnsi="Cambria Math" w:cs="Courier New"/>
                  <w:sz w:val="20"/>
                  <w:szCs w:val="20"/>
                  <w:lang w:val="es-CO"/>
                </w:rPr>
                <m:t>1</m:t>
              </m:r>
            </m:num>
            <m:den>
              <m:r>
                <w:rPr>
                  <w:rFonts w:ascii="Cambria Math" w:eastAsia="Times New Roman" w:hAnsi="Cambria Math" w:cs="Courier New"/>
                  <w:sz w:val="20"/>
                  <w:szCs w:val="20"/>
                  <w:lang w:val="es-CO"/>
                </w:rPr>
                <m:t>τ</m:t>
              </m:r>
            </m:den>
          </m:f>
          <m:d>
            <m:dPr>
              <m:ctrlPr>
                <w:rPr>
                  <w:rFonts w:ascii="Cambria Math" w:eastAsia="Times New Roman" w:hAnsi="Cambria Math" w:cs="Courier New"/>
                  <w:i/>
                  <w:sz w:val="20"/>
                  <w:szCs w:val="20"/>
                  <w:lang w:val="es-CO"/>
                </w:rPr>
              </m:ctrlPr>
            </m:d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r>
                <w:rPr>
                  <w:rFonts w:ascii="Cambria Math" w:eastAsia="Times New Roman" w:hAnsi="Cambria Math" w:cs="Courier New"/>
                  <w:sz w:val="20"/>
                  <w:szCs w:val="20"/>
                  <w:lang w:val="es-CO"/>
                </w:rPr>
                <m:t>-</m:t>
              </m:r>
              <m:sSup>
                <m:sSupPr>
                  <m:ctrlPr>
                    <w:rPr>
                      <w:rFonts w:ascii="Cambria Math" w:eastAsia="Times New Roman" w:hAnsi="Cambria Math" w:cs="Courier New"/>
                      <w:i/>
                      <w:sz w:val="20"/>
                      <w:szCs w:val="20"/>
                      <w:lang w:val="es-CO"/>
                    </w:rPr>
                  </m:ctrlPr>
                </m:sSup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e>
                <m:sup>
                  <m:r>
                    <w:rPr>
                      <w:rFonts w:ascii="Cambria Math" w:eastAsia="Times New Roman" w:hAnsi="Cambria Math" w:cs="Courier New"/>
                      <w:sz w:val="20"/>
                      <w:szCs w:val="20"/>
                      <w:lang w:val="es-CO"/>
                    </w:rPr>
                    <m:t>0</m:t>
                  </m:r>
                </m:sup>
              </m:sSup>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e>
          </m:d>
          <m:r>
            <w:rPr>
              <w:rFonts w:ascii="Cambria Math" w:eastAsia="Times New Roman" w:hAnsi="Cambria Math" w:cs="Courier New"/>
              <w:sz w:val="20"/>
              <w:szCs w:val="20"/>
              <w:lang w:val="es-CO"/>
            </w:rPr>
            <m:t xml:space="preserve">  </m:t>
          </m:r>
        </m:oMath>
      </m:oMathPara>
    </w:p>
    <w:p w14:paraId="6182F2E6"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130CDCB" w14:textId="62354A8C" w:rsidR="00FE0529" w:rsidRDefault="00FE052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The terms that described the phenomenon of collition is</w:t>
      </w:r>
      <w:r w:rsidR="004A0C04">
        <w:rPr>
          <w:rFonts w:ascii="Palatino Linotype" w:eastAsia="Times New Roman" w:hAnsi="Palatino Linotype" w:cs="Courier New"/>
          <w:sz w:val="20"/>
          <w:szCs w:val="20"/>
          <w:lang w:val="es-CO"/>
        </w:rPr>
        <w:t xml:space="preserve">: </w:t>
      </w:r>
      <m:oMath>
        <m:f>
          <m:fPr>
            <m:ctrlPr>
              <w:rPr>
                <w:rFonts w:ascii="Cambria Math" w:eastAsia="Times New Roman" w:hAnsi="Cambria Math" w:cs="Courier New"/>
                <w:i/>
                <w:sz w:val="20"/>
                <w:szCs w:val="20"/>
                <w:lang w:val="es-CO"/>
              </w:rPr>
            </m:ctrlPr>
          </m:fPr>
          <m:num>
            <m:r>
              <w:rPr>
                <w:rFonts w:ascii="Cambria Math" w:eastAsia="Times New Roman" w:hAnsi="Cambria Math" w:cs="Courier New"/>
                <w:sz w:val="20"/>
                <w:szCs w:val="20"/>
                <w:lang w:val="es-CO"/>
              </w:rPr>
              <m:t>1</m:t>
            </m:r>
          </m:num>
          <m:den>
            <m:r>
              <w:rPr>
                <w:rFonts w:ascii="Cambria Math" w:eastAsia="Times New Roman" w:hAnsi="Cambria Math" w:cs="Courier New"/>
                <w:sz w:val="20"/>
                <w:szCs w:val="20"/>
                <w:lang w:val="es-CO"/>
              </w:rPr>
              <m:t>τ</m:t>
            </m:r>
          </m:den>
        </m:f>
        <m:d>
          <m:dPr>
            <m:ctrlPr>
              <w:rPr>
                <w:rFonts w:ascii="Cambria Math" w:eastAsia="Times New Roman" w:hAnsi="Cambria Math" w:cs="Courier New"/>
                <w:i/>
                <w:sz w:val="20"/>
                <w:szCs w:val="20"/>
                <w:lang w:val="es-CO"/>
              </w:rPr>
            </m:ctrlPr>
          </m:d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r>
              <w:rPr>
                <w:rFonts w:ascii="Cambria Math" w:eastAsia="Times New Roman" w:hAnsi="Cambria Math" w:cs="Courier New"/>
                <w:sz w:val="20"/>
                <w:szCs w:val="20"/>
                <w:lang w:val="es-CO"/>
              </w:rPr>
              <m:t>-</m:t>
            </m:r>
            <m:sSup>
              <m:sSupPr>
                <m:ctrlPr>
                  <w:rPr>
                    <w:rFonts w:ascii="Cambria Math" w:eastAsia="Times New Roman" w:hAnsi="Cambria Math" w:cs="Courier New"/>
                    <w:i/>
                    <w:sz w:val="20"/>
                    <w:szCs w:val="20"/>
                    <w:lang w:val="es-CO"/>
                  </w:rPr>
                </m:ctrlPr>
              </m:sSupPr>
              <m:e>
                <m:sSub>
                  <m:sSubPr>
                    <m:ctrlPr>
                      <w:rPr>
                        <w:rFonts w:ascii="Cambria Math" w:eastAsia="Times New Roman" w:hAnsi="Cambria Math" w:cs="Courier New"/>
                        <w:i/>
                        <w:sz w:val="20"/>
                        <w:szCs w:val="20"/>
                        <w:lang w:val="es-CO"/>
                      </w:rPr>
                    </m:ctrlPr>
                  </m:sSubPr>
                  <m:e>
                    <m:r>
                      <w:rPr>
                        <w:rFonts w:ascii="Cambria Math" w:eastAsia="Times New Roman" w:hAnsi="Cambria Math" w:cs="Courier New"/>
                        <w:sz w:val="20"/>
                        <w:szCs w:val="20"/>
                        <w:lang w:val="es-CO"/>
                      </w:rPr>
                      <m:t>f</m:t>
                    </m:r>
                  </m:e>
                  <m:sub>
                    <m:r>
                      <w:rPr>
                        <w:rFonts w:ascii="Cambria Math" w:eastAsia="Times New Roman" w:hAnsi="Cambria Math" w:cs="Courier New"/>
                        <w:sz w:val="20"/>
                        <w:szCs w:val="20"/>
                        <w:lang w:val="es-CO"/>
                      </w:rPr>
                      <m:t>i</m:t>
                    </m:r>
                  </m:sub>
                </m:sSub>
              </m:e>
              <m:sup>
                <m:r>
                  <w:rPr>
                    <w:rFonts w:ascii="Cambria Math" w:eastAsia="Times New Roman" w:hAnsi="Cambria Math" w:cs="Courier New"/>
                    <w:sz w:val="20"/>
                    <w:szCs w:val="20"/>
                    <w:lang w:val="es-CO"/>
                  </w:rPr>
                  <m:t>0</m:t>
                </m:r>
              </m:sup>
            </m:sSup>
            <m:d>
              <m:dPr>
                <m:ctrlPr>
                  <w:rPr>
                    <w:rFonts w:ascii="Cambria Math" w:eastAsia="Times New Roman" w:hAnsi="Cambria Math" w:cs="Courier New"/>
                    <w:i/>
                    <w:sz w:val="20"/>
                    <w:szCs w:val="20"/>
                    <w:lang w:val="es-CO"/>
                  </w:rPr>
                </m:ctrlPr>
              </m:dPr>
              <m:e>
                <m:acc>
                  <m:accPr>
                    <m:chr m:val="⃗"/>
                    <m:ctrlPr>
                      <w:rPr>
                        <w:rFonts w:ascii="Cambria Math" w:eastAsia="Times New Roman" w:hAnsi="Cambria Math" w:cs="Courier New"/>
                        <w:i/>
                        <w:sz w:val="20"/>
                        <w:szCs w:val="20"/>
                        <w:lang w:val="es-CO"/>
                      </w:rPr>
                    </m:ctrlPr>
                  </m:accPr>
                  <m:e>
                    <m:r>
                      <w:rPr>
                        <w:rFonts w:ascii="Cambria Math" w:eastAsia="Times New Roman" w:hAnsi="Cambria Math" w:cs="Courier New"/>
                        <w:sz w:val="20"/>
                        <w:szCs w:val="20"/>
                        <w:lang w:val="es-CO"/>
                      </w:rPr>
                      <m:t>x</m:t>
                    </m:r>
                  </m:e>
                </m:acc>
                <m:r>
                  <w:rPr>
                    <w:rFonts w:ascii="Cambria Math" w:eastAsia="Times New Roman" w:hAnsi="Cambria Math" w:cs="Courier New"/>
                    <w:sz w:val="20"/>
                    <w:szCs w:val="20"/>
                    <w:lang w:val="es-CO"/>
                  </w:rPr>
                  <m:t>,t</m:t>
                </m:r>
              </m:e>
            </m:d>
          </m:e>
        </m:d>
        <m:r>
          <w:rPr>
            <w:rFonts w:ascii="Cambria Math" w:eastAsia="Times New Roman" w:hAnsi="Cambria Math" w:cs="Courier New"/>
            <w:sz w:val="20"/>
            <w:szCs w:val="20"/>
            <w:lang w:val="es-CO"/>
          </w:rPr>
          <m:t xml:space="preserve"> </m:t>
        </m:r>
      </m:oMath>
      <w:r w:rsidR="004A0C04">
        <w:rPr>
          <w:rFonts w:ascii="Palatino Linotype" w:eastAsia="Times New Roman" w:hAnsi="Palatino Linotype" w:cs="Courier New"/>
          <w:sz w:val="20"/>
          <w:szCs w:val="20"/>
          <w:lang w:val="es-CO"/>
        </w:rPr>
        <w:t xml:space="preserve">. </w:t>
      </w:r>
      <w:r>
        <w:rPr>
          <w:rFonts w:ascii="Palatino Linotype" w:eastAsia="Times New Roman" w:hAnsi="Palatino Linotype" w:cs="Courier New"/>
          <w:sz w:val="20"/>
          <w:szCs w:val="20"/>
          <w:lang w:val="es-CO"/>
        </w:rPr>
        <w:t>It dependes of how close is the current density to the equilibrium one</w:t>
      </w:r>
      <w:r w:rsidR="004A0C04">
        <w:rPr>
          <w:rFonts w:ascii="Palatino Linotype" w:eastAsia="Times New Roman" w:hAnsi="Palatino Linotype" w:cs="Courier New"/>
          <w:sz w:val="20"/>
          <w:szCs w:val="20"/>
          <w:lang w:val="es-CO"/>
        </w:rPr>
        <w:t xml:space="preserve">, </w:t>
      </w:r>
      <w:r>
        <w:rPr>
          <w:rFonts w:ascii="Palatino Linotype" w:eastAsia="Times New Roman" w:hAnsi="Palatino Linotype" w:cs="Courier New"/>
          <w:sz w:val="20"/>
          <w:szCs w:val="20"/>
          <w:lang w:val="es-CO"/>
        </w:rPr>
        <w:t xml:space="preserve">which means that when the equilibrium is finally reached the collition effect vanishes. Also the collition of the ficticious particles allow to obtain que force generated by the flow over an object and this allows a calcution of the torque and force done over an object. </w:t>
      </w:r>
    </w:p>
    <w:p w14:paraId="6501F9D6" w14:textId="77777777" w:rsidR="00FE0529" w:rsidRDefault="00FE052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4E05A46" w14:textId="4D259F04" w:rsidR="00961200" w:rsidRDefault="00FE052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Using all of these tools a simulation was done (the parameters used are in the table)</w:t>
      </w:r>
      <w:r w:rsidR="00CF40EE">
        <w:rPr>
          <w:rFonts w:ascii="Palatino Linotype" w:eastAsia="Times New Roman" w:hAnsi="Palatino Linotype" w:cs="Courier New"/>
          <w:sz w:val="20"/>
          <w:szCs w:val="20"/>
          <w:lang w:val="es-CO"/>
        </w:rPr>
        <w:t xml:space="preserve">. </w:t>
      </w:r>
      <w:r w:rsidR="00961200">
        <w:rPr>
          <w:rFonts w:ascii="Palatino Linotype" w:eastAsia="Times New Roman" w:hAnsi="Palatino Linotype" w:cs="Courier New"/>
          <w:sz w:val="20"/>
          <w:szCs w:val="20"/>
          <w:lang w:val="es-CO"/>
        </w:rPr>
        <w:t>The simulation is done the following way,</w:t>
      </w:r>
    </w:p>
    <w:p w14:paraId="37522D4D" w14:textId="77777777" w:rsidR="00961200" w:rsidRDefault="00961200"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66A0BC6F" w14:textId="5F8BDF42" w:rsidR="00961200" w:rsidRDefault="00961200"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The</w:t>
      </w:r>
      <w:r w:rsidR="00D25019">
        <w:rPr>
          <w:rFonts w:ascii="Palatino Linotype" w:eastAsia="Times New Roman" w:hAnsi="Palatino Linotype" w:cs="Courier New"/>
          <w:sz w:val="20"/>
          <w:szCs w:val="20"/>
          <w:lang w:val="es-CO"/>
        </w:rPr>
        <w:t xml:space="preserve"> o</w:t>
      </w:r>
      <w:r>
        <w:rPr>
          <w:rFonts w:ascii="Palatino Linotype" w:eastAsia="Times New Roman" w:hAnsi="Palatino Linotype" w:cs="Courier New"/>
          <w:sz w:val="20"/>
          <w:szCs w:val="20"/>
          <w:lang w:val="es-CO"/>
        </w:rPr>
        <w:t>bject is i</w:t>
      </w:r>
    </w:p>
    <w:p w14:paraId="1345CE13" w14:textId="77777777" w:rsidR="00961200" w:rsidRDefault="00961200"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77FF5C61" w14:textId="77777777" w:rsidR="00961200" w:rsidRDefault="00961200"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A87FF42" w14:textId="77777777" w:rsidR="00961200" w:rsidRDefault="00961200"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70EC648E" w14:textId="7DF3F688" w:rsidR="00FE0529" w:rsidRDefault="00961200"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 xml:space="preserve">As the force done by a fluid over an object depends on the relative velocity between the fluid and the object </w:t>
      </w:r>
    </w:p>
    <w:p w14:paraId="788E13BA" w14:textId="77777777" w:rsidR="00FE0529" w:rsidRDefault="00FE052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7D97C9FE" w14:textId="77777777" w:rsidR="00FE0529" w:rsidRDefault="00FE052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432D0631" w14:textId="77777777" w:rsidR="00FE0529" w:rsidRDefault="00FE052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31535573" w14:textId="77777777" w:rsidR="00FE0529" w:rsidRDefault="00FE052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8538F62" w14:textId="77777777" w:rsidR="00FE0529" w:rsidRDefault="00FE052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7A8681F" w14:textId="5A2D8382" w:rsidR="00FE0529" w:rsidRDefault="00FE0529"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 xml:space="preserve">For the validation of the simulation the results of the final velocity of the object is compared to the velocity </w:t>
      </w:r>
      <w:r w:rsidR="004D252A">
        <w:rPr>
          <w:rFonts w:ascii="Palatino Linotype" w:eastAsia="Times New Roman" w:hAnsi="Palatino Linotype" w:cs="Courier New"/>
          <w:sz w:val="20"/>
          <w:szCs w:val="20"/>
          <w:lang w:val="es-CO"/>
        </w:rPr>
        <w:t>of equilibrium of sphere within a couvette flow as derive by …..</w:t>
      </w:r>
    </w:p>
    <w:p w14:paraId="339E4799" w14:textId="77777777"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F1B04A5" w14:textId="7638B60D"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 xml:space="preserve">The results are presented in the following plot, </w:t>
      </w:r>
    </w:p>
    <w:p w14:paraId="7AFDD09B" w14:textId="77777777"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78AD18B7" w14:textId="77777777"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239A1866" w14:textId="77777777"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69A6B487" w14:textId="77777777"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3B689714" w14:textId="77777777"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3678B3A8" w14:textId="4F910241" w:rsidR="004D252A" w:rsidRDefault="004D252A"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t>As it can be seen the object succefully reaches the equilibrium velocity</w:t>
      </w:r>
    </w:p>
    <w:p w14:paraId="4E36678F" w14:textId="77777777" w:rsidR="004A0C04" w:rsidRPr="001F4BD1"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09C83929"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61459623" w14:textId="77777777" w:rsid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33AC7377" w14:textId="24F64B8A" w:rsidR="004A0C04" w:rsidRPr="004A0C04" w:rsidRDefault="004A0C04" w:rsidP="004A0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1B305608" w14:textId="77777777" w:rsidR="004A0C04" w:rsidRPr="008A743F" w:rsidRDefault="004A0C04" w:rsidP="004A0C0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jc w:val="both"/>
        <w:rPr>
          <w:rFonts w:ascii="Palatino Linotype" w:eastAsia="Times New Roman" w:hAnsi="Palatino Linotype" w:cs="Courier New"/>
          <w:sz w:val="20"/>
          <w:szCs w:val="20"/>
          <w:lang w:val="es-CO"/>
        </w:rPr>
      </w:pPr>
      <w:r>
        <w:rPr>
          <w:rFonts w:ascii="Palatino Linotype" w:eastAsia="Times New Roman" w:hAnsi="Palatino Linotype" w:cs="Courier New"/>
          <w:b/>
          <w:sz w:val="28"/>
          <w:szCs w:val="20"/>
          <w:lang w:val="es-CO"/>
        </w:rPr>
        <w:t>Referencias</w:t>
      </w:r>
    </w:p>
    <w:p w14:paraId="44D785AF" w14:textId="77777777" w:rsidR="004A0C04" w:rsidRPr="001471BE" w:rsidRDefault="004A0C04" w:rsidP="004A0C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Palatino Linotype" w:eastAsia="Times New Roman" w:hAnsi="Palatino Linotype" w:cs="Courier New"/>
          <w:sz w:val="20"/>
          <w:szCs w:val="20"/>
          <w:lang w:val="es-CO"/>
        </w:rPr>
      </w:pPr>
    </w:p>
    <w:p w14:paraId="281C650A" w14:textId="77777777" w:rsidR="00B9317B" w:rsidRDefault="00B9317B" w:rsidP="00A0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53109B2E" w14:textId="44C983FA" w:rsidR="00B9317B" w:rsidRPr="00A07FE8" w:rsidRDefault="00B9317B" w:rsidP="00A0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p>
    <w:p w14:paraId="3F17B3E8" w14:textId="396916B9" w:rsidR="000E26A7" w:rsidRPr="000E26A7" w:rsidRDefault="00CB16F2" w:rsidP="000E26A7">
      <w:pPr>
        <w:pStyle w:val="Bibliography"/>
        <w:rPr>
          <w:rFonts w:ascii="Palatino Linotype" w:eastAsia="Times New Roman" w:hAnsi="Palatino Linotype" w:cs="Times New Roman"/>
          <w:sz w:val="20"/>
        </w:rPr>
      </w:pPr>
      <w:r>
        <w:rPr>
          <w:rFonts w:cs="Courier New"/>
          <w:szCs w:val="20"/>
          <w:lang w:val="es-CO"/>
        </w:rPr>
        <w:fldChar w:fldCharType="begin"/>
      </w:r>
      <w:r w:rsidR="000E26A7">
        <w:rPr>
          <w:rFonts w:cs="Courier New"/>
          <w:szCs w:val="20"/>
          <w:lang w:val="es-CO"/>
        </w:rPr>
        <w:instrText xml:space="preserve"> ADDIN ZOTERO_BIBL {"custom":[]} CSL_BIBLIOGRAPHY </w:instrText>
      </w:r>
      <w:r>
        <w:rPr>
          <w:rFonts w:cs="Courier New"/>
          <w:szCs w:val="20"/>
          <w:lang w:val="es-CO"/>
        </w:rPr>
        <w:fldChar w:fldCharType="separate"/>
      </w:r>
      <w:r w:rsidR="000E26A7" w:rsidRPr="000E26A7">
        <w:rPr>
          <w:rFonts w:ascii="Palatino Linotype" w:eastAsia="Times New Roman" w:hAnsi="Palatino Linotype" w:cs="Times New Roman"/>
          <w:sz w:val="20"/>
        </w:rPr>
        <w:t>[1]</w:t>
      </w:r>
      <w:r w:rsidR="000E26A7" w:rsidRPr="000E26A7">
        <w:rPr>
          <w:rFonts w:ascii="Palatino Linotype" w:eastAsia="Times New Roman" w:hAnsi="Palatino Linotype" w:cs="Times New Roman"/>
          <w:sz w:val="20"/>
        </w:rPr>
        <w:tab/>
        <w:t xml:space="preserve">D. E. Rangel, N. Marín-Medina, J. E. Castro, A. González-Mancera, and M. Forero-Shelton, PLoS ONE </w:t>
      </w:r>
      <w:r w:rsidR="000E26A7" w:rsidRPr="000E26A7">
        <w:rPr>
          <w:rFonts w:ascii="Palatino Linotype" w:eastAsia="Times New Roman" w:hAnsi="Palatino Linotype" w:cs="Times New Roman"/>
          <w:b/>
          <w:bCs/>
          <w:sz w:val="20"/>
        </w:rPr>
        <w:t>8</w:t>
      </w:r>
      <w:r w:rsidR="000E26A7" w:rsidRPr="000E26A7">
        <w:rPr>
          <w:rFonts w:ascii="Palatino Linotype" w:eastAsia="Times New Roman" w:hAnsi="Palatino Linotype" w:cs="Times New Roman"/>
          <w:sz w:val="20"/>
        </w:rPr>
        <w:t>, e65563 (2013).</w:t>
      </w:r>
    </w:p>
    <w:p w14:paraId="0B5D95EA"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[2]</w:t>
      </w:r>
      <w:r w:rsidRPr="000E26A7">
        <w:rPr>
          <w:rFonts w:ascii="Palatino Linotype" w:eastAsia="Times New Roman" w:hAnsi="Palatino Linotype" w:cs="Times New Roman"/>
          <w:sz w:val="20"/>
        </w:rPr>
        <w:tab/>
        <w:t xml:space="preserve">Michael C. Sukop and Daniel T. Thorne, Jr., </w:t>
      </w:r>
      <w:r w:rsidRPr="000E26A7">
        <w:rPr>
          <w:rFonts w:ascii="Palatino Linotype" w:eastAsia="Times New Roman" w:hAnsi="Palatino Linotype" w:cs="Times New Roman"/>
          <w:i/>
          <w:iCs/>
          <w:sz w:val="20"/>
        </w:rPr>
        <w:t>Lattice Boltzmann Modeling- An Introduction for Geoscientists and Engineers</w:t>
      </w:r>
      <w:r w:rsidRPr="000E26A7">
        <w:rPr>
          <w:rFonts w:ascii="Palatino Linotype" w:eastAsia="Times New Roman" w:hAnsi="Palatino Linotype" w:cs="Times New Roman"/>
          <w:sz w:val="20"/>
        </w:rPr>
        <w:t>, 2nd ed. (Springer, Miami FL, 2007).</w:t>
      </w:r>
    </w:p>
    <w:p w14:paraId="204CE230"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[3]</w:t>
      </w:r>
      <w:r w:rsidRPr="000E26A7">
        <w:rPr>
          <w:rFonts w:ascii="Palatino Linotype" w:eastAsia="Times New Roman" w:hAnsi="Palatino Linotype" w:cs="Times New Roman"/>
          <w:sz w:val="20"/>
        </w:rPr>
        <w:tab/>
        <w:t xml:space="preserve">M. J. Whitfield, J. P. Luo, and W. E. Thomas, PLoS Comput Biol </w:t>
      </w:r>
      <w:r w:rsidRPr="000E26A7">
        <w:rPr>
          <w:rFonts w:ascii="Palatino Linotype" w:eastAsia="Times New Roman" w:hAnsi="Palatino Linotype" w:cs="Times New Roman"/>
          <w:b/>
          <w:bCs/>
          <w:sz w:val="20"/>
        </w:rPr>
        <w:t>10</w:t>
      </w:r>
      <w:r w:rsidRPr="000E26A7">
        <w:rPr>
          <w:rFonts w:ascii="Palatino Linotype" w:eastAsia="Times New Roman" w:hAnsi="Palatino Linotype" w:cs="Times New Roman"/>
          <w:sz w:val="20"/>
        </w:rPr>
        <w:t>, e1003971 (2014).</w:t>
      </w:r>
    </w:p>
    <w:p w14:paraId="408E1D69"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[4]</w:t>
      </w:r>
      <w:r w:rsidRPr="000E26A7">
        <w:rPr>
          <w:rFonts w:ascii="Palatino Linotype" w:eastAsia="Times New Roman" w:hAnsi="Palatino Linotype" w:cs="Times New Roman"/>
          <w:sz w:val="20"/>
        </w:rPr>
        <w:tab/>
        <w:t>J. Zakrisson, K. Wiklund, M. Servin, O. Axner, C. Lacoursiere, and M. Andersson, ArXiv14114416 Phys. (2014).</w:t>
      </w:r>
    </w:p>
    <w:p w14:paraId="270B140C"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[5]</w:t>
      </w:r>
      <w:r w:rsidRPr="000E26A7">
        <w:rPr>
          <w:rFonts w:ascii="Palatino Linotype" w:eastAsia="Times New Roman" w:hAnsi="Palatino Linotype" w:cs="Times New Roman"/>
          <w:sz w:val="20"/>
        </w:rPr>
        <w:tab/>
        <w:t xml:space="preserve">O. Björnham and O. Axner, J. Chem. Phys. </w:t>
      </w:r>
      <w:r w:rsidRPr="000E26A7">
        <w:rPr>
          <w:rFonts w:ascii="Palatino Linotype" w:eastAsia="Times New Roman" w:hAnsi="Palatino Linotype" w:cs="Times New Roman"/>
          <w:b/>
          <w:bCs/>
          <w:sz w:val="20"/>
        </w:rPr>
        <w:t>130</w:t>
      </w:r>
      <w:r w:rsidRPr="000E26A7">
        <w:rPr>
          <w:rFonts w:ascii="Palatino Linotype" w:eastAsia="Times New Roman" w:hAnsi="Palatino Linotype" w:cs="Times New Roman"/>
          <w:sz w:val="20"/>
        </w:rPr>
        <w:t>, 235102 (2009).</w:t>
      </w:r>
    </w:p>
    <w:p w14:paraId="6F0CCE19"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[6]</w:t>
      </w:r>
      <w:r w:rsidRPr="000E26A7">
        <w:rPr>
          <w:rFonts w:ascii="Palatino Linotype" w:eastAsia="Times New Roman" w:hAnsi="Palatino Linotype" w:cs="Times New Roman"/>
          <w:sz w:val="20"/>
        </w:rPr>
        <w:tab/>
        <w:t xml:space="preserve">M. Whitfield, T. Ghose, and W. Thomas, Biophys. J. </w:t>
      </w:r>
      <w:r w:rsidRPr="000E26A7">
        <w:rPr>
          <w:rFonts w:ascii="Palatino Linotype" w:eastAsia="Times New Roman" w:hAnsi="Palatino Linotype" w:cs="Times New Roman"/>
          <w:b/>
          <w:bCs/>
          <w:sz w:val="20"/>
        </w:rPr>
        <w:t>99</w:t>
      </w:r>
      <w:r w:rsidRPr="000E26A7">
        <w:rPr>
          <w:rFonts w:ascii="Palatino Linotype" w:eastAsia="Times New Roman" w:hAnsi="Palatino Linotype" w:cs="Times New Roman"/>
          <w:sz w:val="20"/>
        </w:rPr>
        <w:t>, 2470 (2010).</w:t>
      </w:r>
    </w:p>
    <w:p w14:paraId="594B88B2"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[7]</w:t>
      </w:r>
      <w:r w:rsidRPr="000E26A7">
        <w:rPr>
          <w:rFonts w:ascii="Palatino Linotype" w:eastAsia="Times New Roman" w:hAnsi="Palatino Linotype" w:cs="Times New Roman"/>
          <w:sz w:val="20"/>
        </w:rPr>
        <w:tab/>
        <w:t xml:space="preserve">J. Zakrisson, K. Wiklund, O. Axner, and M. Andersson, Biophys. J. </w:t>
      </w:r>
      <w:r w:rsidRPr="000E26A7">
        <w:rPr>
          <w:rFonts w:ascii="Palatino Linotype" w:eastAsia="Times New Roman" w:hAnsi="Palatino Linotype" w:cs="Times New Roman"/>
          <w:b/>
          <w:bCs/>
          <w:sz w:val="20"/>
        </w:rPr>
        <w:t>104</w:t>
      </w:r>
      <w:r w:rsidRPr="000E26A7">
        <w:rPr>
          <w:rFonts w:ascii="Palatino Linotype" w:eastAsia="Times New Roman" w:hAnsi="Palatino Linotype" w:cs="Times New Roman"/>
          <w:sz w:val="20"/>
        </w:rPr>
        <w:t>, 2137 (2013).</w:t>
      </w:r>
    </w:p>
    <w:p w14:paraId="41C7F8FE"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[8]</w:t>
      </w:r>
      <w:r w:rsidRPr="000E26A7">
        <w:rPr>
          <w:rFonts w:ascii="Palatino Linotype" w:eastAsia="Times New Roman" w:hAnsi="Palatino Linotype" w:cs="Times New Roman"/>
          <w:sz w:val="20"/>
        </w:rPr>
        <w:tab/>
        <w:t>J. Zakrisson, K. Wiklund, O. Axner, and M. Andersson, ArXiv150802563 Phys. (2015).</w:t>
      </w:r>
    </w:p>
    <w:p w14:paraId="2FA80A6E" w14:textId="77777777" w:rsidR="000E26A7" w:rsidRPr="000E26A7" w:rsidRDefault="000E26A7" w:rsidP="000E26A7">
      <w:pPr>
        <w:pStyle w:val="Bibliography"/>
        <w:rPr>
          <w:rFonts w:ascii="Palatino Linotype" w:eastAsia="Times New Roman" w:hAnsi="Palatino Linotype" w:cs="Times New Roman"/>
          <w:sz w:val="20"/>
        </w:rPr>
      </w:pPr>
      <w:r w:rsidRPr="000E26A7">
        <w:rPr>
          <w:rFonts w:ascii="Palatino Linotype" w:eastAsia="Times New Roman" w:hAnsi="Palatino Linotype" w:cs="Times New Roman"/>
          <w:sz w:val="20"/>
        </w:rPr>
        <w:t>[9]</w:t>
      </w:r>
      <w:r w:rsidRPr="000E26A7">
        <w:rPr>
          <w:rFonts w:ascii="Palatino Linotype" w:eastAsia="Times New Roman" w:hAnsi="Palatino Linotype" w:cs="Times New Roman"/>
          <w:sz w:val="20"/>
        </w:rPr>
        <w:tab/>
        <w:t xml:space="preserve">Cyrille Rossant, </w:t>
      </w:r>
      <w:r w:rsidRPr="000E26A7">
        <w:rPr>
          <w:rFonts w:ascii="Palatino Linotype" w:eastAsia="Times New Roman" w:hAnsi="Palatino Linotype" w:cs="Times New Roman"/>
          <w:i/>
          <w:iCs/>
          <w:sz w:val="20"/>
        </w:rPr>
        <w:t>IPython Interactive Computing and Visualization Cookbook</w:t>
      </w:r>
      <w:r w:rsidRPr="000E26A7">
        <w:rPr>
          <w:rFonts w:ascii="Palatino Linotype" w:eastAsia="Times New Roman" w:hAnsi="Palatino Linotype" w:cs="Times New Roman"/>
          <w:sz w:val="20"/>
        </w:rPr>
        <w:t xml:space="preserve"> (Packt Publishing, 2014).</w:t>
      </w:r>
    </w:p>
    <w:p w14:paraId="43778367" w14:textId="5A746CDC" w:rsidR="00294D9E" w:rsidRPr="001F4BD1" w:rsidRDefault="00CB16F2" w:rsidP="001F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sz w:val="20"/>
          <w:szCs w:val="20"/>
          <w:lang w:val="es-CO"/>
        </w:rPr>
      </w:pPr>
      <w:r>
        <w:rPr>
          <w:rFonts w:ascii="Palatino Linotype" w:eastAsia="Times New Roman" w:hAnsi="Palatino Linotype" w:cs="Courier New"/>
          <w:sz w:val="20"/>
          <w:szCs w:val="20"/>
          <w:lang w:val="es-CO"/>
        </w:rPr>
        <w:fldChar w:fldCharType="end"/>
      </w:r>
    </w:p>
    <w:p w14:paraId="1C2E9A4C" w14:textId="77777777" w:rsidR="00E159BE" w:rsidRPr="00E64BB8" w:rsidRDefault="00E159BE" w:rsidP="001F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sectPr w:rsidR="00E159BE" w:rsidRPr="00E64BB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pPr>
    </w:p>
    <w:p w14:paraId="42E21752" w14:textId="075F37EE" w:rsidR="00F4406C" w:rsidRPr="00E64BB8" w:rsidRDefault="00F4406C" w:rsidP="001F4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Palatino Linotype" w:eastAsia="Times New Roman" w:hAnsi="Palatino Linotype" w:cs="Courier New"/>
          <w:b/>
          <w:sz w:val="28"/>
          <w:szCs w:val="20"/>
          <w:lang w:val="es-CO"/>
        </w:rPr>
      </w:pPr>
    </w:p>
    <w:p w14:paraId="1138FD5C" w14:textId="77777777" w:rsidR="004B21B0" w:rsidRDefault="004B21B0" w:rsidP="00C52E3E">
      <w:pPr>
        <w:rPr>
          <w:lang w:val="es-CO"/>
        </w:rPr>
      </w:pPr>
    </w:p>
    <w:p w14:paraId="1C51BE28" w14:textId="77777777" w:rsidR="004B21B0" w:rsidRDefault="004B21B0" w:rsidP="00C52E3E">
      <w:pPr>
        <w:rPr>
          <w:lang w:val="es-CO"/>
        </w:rPr>
      </w:pPr>
    </w:p>
    <w:p w14:paraId="30053D58" w14:textId="45DFE0C2" w:rsidR="00877C58" w:rsidRDefault="00877C58" w:rsidP="00C52E3E">
      <w:pPr>
        <w:rPr>
          <w:lang w:val="es-CO"/>
        </w:rPr>
      </w:pPr>
    </w:p>
    <w:p w14:paraId="540F32E2" w14:textId="77777777" w:rsidR="00877C58" w:rsidRDefault="00877C58" w:rsidP="00C52E3E">
      <w:pPr>
        <w:rPr>
          <w:lang w:val="es-CO"/>
        </w:rPr>
      </w:pPr>
    </w:p>
    <w:p w14:paraId="6FFDAE4A" w14:textId="32357696" w:rsidR="00877C58" w:rsidRPr="00A07FE8" w:rsidRDefault="00877C58" w:rsidP="00C52E3E"/>
    <w:sectPr w:rsidR="00877C58" w:rsidRPr="00A07FE8" w:rsidSect="00F4406C">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8CDE7" w14:textId="77777777" w:rsidR="001A6C3C" w:rsidRDefault="001A6C3C" w:rsidP="00D8760D">
      <w:pPr>
        <w:spacing w:after="0" w:line="240" w:lineRule="auto"/>
      </w:pPr>
      <w:r>
        <w:separator/>
      </w:r>
    </w:p>
  </w:endnote>
  <w:endnote w:type="continuationSeparator" w:id="0">
    <w:p w14:paraId="04F4C231" w14:textId="77777777" w:rsidR="001A6C3C" w:rsidRDefault="001A6C3C" w:rsidP="00D8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82B94" w14:textId="77777777" w:rsidR="006A6251" w:rsidRDefault="006A62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7F22E" w14:textId="77777777" w:rsidR="006A6251" w:rsidRDefault="006A625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E3233" w14:textId="77777777" w:rsidR="006A6251" w:rsidRDefault="006A62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13157" w14:textId="77777777" w:rsidR="001A6C3C" w:rsidRDefault="001A6C3C" w:rsidP="00D8760D">
      <w:pPr>
        <w:spacing w:after="0" w:line="240" w:lineRule="auto"/>
      </w:pPr>
      <w:r>
        <w:separator/>
      </w:r>
    </w:p>
  </w:footnote>
  <w:footnote w:type="continuationSeparator" w:id="0">
    <w:p w14:paraId="4AD11E79" w14:textId="77777777" w:rsidR="001A6C3C" w:rsidRDefault="001A6C3C" w:rsidP="00D8760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7BFC1" w14:textId="77777777" w:rsidR="006A6251" w:rsidRDefault="006A62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BBCAE" w14:textId="77777777" w:rsidR="006A6251" w:rsidRDefault="006A6251">
    <w:pPr>
      <w:pStyle w:val="Header"/>
    </w:pPr>
    <w:bookmarkStart w:id="6" w:name="_GoBack"/>
    <w:bookmarkEnd w:id="6"/>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8EA6B" w14:textId="77777777" w:rsidR="006A6251" w:rsidRDefault="006A62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261A"/>
    <w:multiLevelType w:val="hybridMultilevel"/>
    <w:tmpl w:val="FDA0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F0CD8"/>
    <w:multiLevelType w:val="hybridMultilevel"/>
    <w:tmpl w:val="FF309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2259B0"/>
    <w:multiLevelType w:val="hybridMultilevel"/>
    <w:tmpl w:val="08C6D41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66E5D2D"/>
    <w:multiLevelType w:val="hybridMultilevel"/>
    <w:tmpl w:val="9642F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7F31C0"/>
    <w:multiLevelType w:val="hybridMultilevel"/>
    <w:tmpl w:val="8538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A545A"/>
    <w:multiLevelType w:val="hybridMultilevel"/>
    <w:tmpl w:val="0C94D6D0"/>
    <w:lvl w:ilvl="0" w:tplc="80F84D9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B36A76"/>
    <w:multiLevelType w:val="hybridMultilevel"/>
    <w:tmpl w:val="E2822E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0AF158A"/>
    <w:multiLevelType w:val="hybridMultilevel"/>
    <w:tmpl w:val="03D6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10D4A"/>
    <w:multiLevelType w:val="hybridMultilevel"/>
    <w:tmpl w:val="4ED6D9C4"/>
    <w:lvl w:ilvl="0" w:tplc="8B90B5E0">
      <w:start w:val="1"/>
      <w:numFmt w:val="decimal"/>
      <w:lvlText w:val="[%1]"/>
      <w:lvlJc w:val="left"/>
      <w:pPr>
        <w:ind w:left="720" w:hanging="360"/>
      </w:pPr>
      <w:rPr>
        <w:rFonts w:hint="default"/>
      </w:rPr>
    </w:lvl>
    <w:lvl w:ilvl="1" w:tplc="F09073E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66D69"/>
    <w:multiLevelType w:val="hybridMultilevel"/>
    <w:tmpl w:val="33129746"/>
    <w:lvl w:ilvl="0" w:tplc="24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A50D9B"/>
    <w:multiLevelType w:val="hybridMultilevel"/>
    <w:tmpl w:val="6A666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8"/>
  </w:num>
  <w:num w:numId="6">
    <w:abstractNumId w:val="3"/>
  </w:num>
  <w:num w:numId="7">
    <w:abstractNumId w:val="9"/>
  </w:num>
  <w:num w:numId="8">
    <w:abstractNumId w:val="6"/>
  </w:num>
  <w:num w:numId="9">
    <w:abstractNumId w:val="1"/>
  </w:num>
  <w:num w:numId="10">
    <w:abstractNumId w:val="2"/>
  </w:num>
  <w:num w:numId="11">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Diego Arango Montoya">
    <w15:presenceInfo w15:providerId="None" w15:userId="Juan Diego Arango Monto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activeWritingStyle w:appName="MSWord" w:lang="en-US" w:vendorID="64" w:dllVersion="131078" w:nlCheck="1" w:checkStyle="0"/>
  <w:activeWritingStyle w:appName="MSWord" w:lang="es-CO" w:vendorID="64" w:dllVersion="131078" w:nlCheck="1" w:checkStyle="1"/>
  <w:trackRevision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41"/>
    <w:rsid w:val="00002A67"/>
    <w:rsid w:val="0000494B"/>
    <w:rsid w:val="00014F64"/>
    <w:rsid w:val="000178CF"/>
    <w:rsid w:val="00024D07"/>
    <w:rsid w:val="00031C6F"/>
    <w:rsid w:val="000335D6"/>
    <w:rsid w:val="00033A79"/>
    <w:rsid w:val="000356CB"/>
    <w:rsid w:val="00037F13"/>
    <w:rsid w:val="000455A6"/>
    <w:rsid w:val="00047CE3"/>
    <w:rsid w:val="0005168D"/>
    <w:rsid w:val="00052286"/>
    <w:rsid w:val="00053825"/>
    <w:rsid w:val="000768E6"/>
    <w:rsid w:val="0008255F"/>
    <w:rsid w:val="00091F63"/>
    <w:rsid w:val="000A63DA"/>
    <w:rsid w:val="000B16F8"/>
    <w:rsid w:val="000B3F03"/>
    <w:rsid w:val="000B4939"/>
    <w:rsid w:val="000B57F5"/>
    <w:rsid w:val="000B7032"/>
    <w:rsid w:val="000B7C87"/>
    <w:rsid w:val="000B7FF3"/>
    <w:rsid w:val="000D130C"/>
    <w:rsid w:val="000D2989"/>
    <w:rsid w:val="000D4537"/>
    <w:rsid w:val="000D50BC"/>
    <w:rsid w:val="000E26A7"/>
    <w:rsid w:val="000E30AE"/>
    <w:rsid w:val="000E3C41"/>
    <w:rsid w:val="000F2DD5"/>
    <w:rsid w:val="000F6722"/>
    <w:rsid w:val="001010DF"/>
    <w:rsid w:val="00101709"/>
    <w:rsid w:val="00102D6C"/>
    <w:rsid w:val="001071AC"/>
    <w:rsid w:val="00110371"/>
    <w:rsid w:val="00110E35"/>
    <w:rsid w:val="00114FDF"/>
    <w:rsid w:val="001359A3"/>
    <w:rsid w:val="001471BE"/>
    <w:rsid w:val="00170EF4"/>
    <w:rsid w:val="001758D6"/>
    <w:rsid w:val="0018180A"/>
    <w:rsid w:val="0018322A"/>
    <w:rsid w:val="00190C29"/>
    <w:rsid w:val="001939C9"/>
    <w:rsid w:val="0019488C"/>
    <w:rsid w:val="00195644"/>
    <w:rsid w:val="001A176B"/>
    <w:rsid w:val="001A576B"/>
    <w:rsid w:val="001A6C3C"/>
    <w:rsid w:val="001A787B"/>
    <w:rsid w:val="001B5F54"/>
    <w:rsid w:val="001B7B90"/>
    <w:rsid w:val="001C6DD6"/>
    <w:rsid w:val="001E4C36"/>
    <w:rsid w:val="001E771C"/>
    <w:rsid w:val="001F0547"/>
    <w:rsid w:val="001F3972"/>
    <w:rsid w:val="001F4BD1"/>
    <w:rsid w:val="001F6737"/>
    <w:rsid w:val="0020406D"/>
    <w:rsid w:val="00225916"/>
    <w:rsid w:val="00231409"/>
    <w:rsid w:val="00231B22"/>
    <w:rsid w:val="00234107"/>
    <w:rsid w:val="00247C2D"/>
    <w:rsid w:val="002510EB"/>
    <w:rsid w:val="00252377"/>
    <w:rsid w:val="00255CA0"/>
    <w:rsid w:val="00257176"/>
    <w:rsid w:val="002572BF"/>
    <w:rsid w:val="002602DA"/>
    <w:rsid w:val="00260FE0"/>
    <w:rsid w:val="00263467"/>
    <w:rsid w:val="00270C92"/>
    <w:rsid w:val="00271957"/>
    <w:rsid w:val="00271CE3"/>
    <w:rsid w:val="00273A28"/>
    <w:rsid w:val="0027430B"/>
    <w:rsid w:val="00283195"/>
    <w:rsid w:val="00286B28"/>
    <w:rsid w:val="0029257D"/>
    <w:rsid w:val="00294D9E"/>
    <w:rsid w:val="0029708F"/>
    <w:rsid w:val="002A0FD9"/>
    <w:rsid w:val="002A39C2"/>
    <w:rsid w:val="002B42CF"/>
    <w:rsid w:val="002C0E07"/>
    <w:rsid w:val="002C1141"/>
    <w:rsid w:val="002C53CA"/>
    <w:rsid w:val="002C6453"/>
    <w:rsid w:val="002D29BF"/>
    <w:rsid w:val="002D5F79"/>
    <w:rsid w:val="002D6F9C"/>
    <w:rsid w:val="002E5F14"/>
    <w:rsid w:val="002F02E8"/>
    <w:rsid w:val="002F09DD"/>
    <w:rsid w:val="002F2F9F"/>
    <w:rsid w:val="002F30A5"/>
    <w:rsid w:val="002F600A"/>
    <w:rsid w:val="002F73C8"/>
    <w:rsid w:val="00303576"/>
    <w:rsid w:val="003077A8"/>
    <w:rsid w:val="003145F3"/>
    <w:rsid w:val="0032306F"/>
    <w:rsid w:val="003262DB"/>
    <w:rsid w:val="003312AF"/>
    <w:rsid w:val="003317F0"/>
    <w:rsid w:val="003336B9"/>
    <w:rsid w:val="0033510A"/>
    <w:rsid w:val="00341C35"/>
    <w:rsid w:val="00341DD0"/>
    <w:rsid w:val="0034558C"/>
    <w:rsid w:val="00355EA5"/>
    <w:rsid w:val="003574D6"/>
    <w:rsid w:val="003619FC"/>
    <w:rsid w:val="00364502"/>
    <w:rsid w:val="00366D0D"/>
    <w:rsid w:val="0036759B"/>
    <w:rsid w:val="00370E67"/>
    <w:rsid w:val="00375969"/>
    <w:rsid w:val="00375F49"/>
    <w:rsid w:val="0038127A"/>
    <w:rsid w:val="00382CD6"/>
    <w:rsid w:val="00387524"/>
    <w:rsid w:val="003A0138"/>
    <w:rsid w:val="003A548F"/>
    <w:rsid w:val="003A622E"/>
    <w:rsid w:val="003B5A89"/>
    <w:rsid w:val="003C052D"/>
    <w:rsid w:val="003C2C0B"/>
    <w:rsid w:val="003C55C7"/>
    <w:rsid w:val="003E0BFD"/>
    <w:rsid w:val="003E15DA"/>
    <w:rsid w:val="003E238C"/>
    <w:rsid w:val="003E3B86"/>
    <w:rsid w:val="003E4888"/>
    <w:rsid w:val="003F3C62"/>
    <w:rsid w:val="003F4E2E"/>
    <w:rsid w:val="003F69BC"/>
    <w:rsid w:val="0040054D"/>
    <w:rsid w:val="00401654"/>
    <w:rsid w:val="00405F5E"/>
    <w:rsid w:val="004077C1"/>
    <w:rsid w:val="0041296D"/>
    <w:rsid w:val="0041512A"/>
    <w:rsid w:val="0041543A"/>
    <w:rsid w:val="00421792"/>
    <w:rsid w:val="00421933"/>
    <w:rsid w:val="00423F13"/>
    <w:rsid w:val="0042770F"/>
    <w:rsid w:val="00427E58"/>
    <w:rsid w:val="00436EAA"/>
    <w:rsid w:val="004377F0"/>
    <w:rsid w:val="004410B8"/>
    <w:rsid w:val="00443220"/>
    <w:rsid w:val="00446916"/>
    <w:rsid w:val="00447492"/>
    <w:rsid w:val="00454B5B"/>
    <w:rsid w:val="0045680B"/>
    <w:rsid w:val="00456D5A"/>
    <w:rsid w:val="004668E8"/>
    <w:rsid w:val="0047165C"/>
    <w:rsid w:val="004728FC"/>
    <w:rsid w:val="0047411F"/>
    <w:rsid w:val="0047425A"/>
    <w:rsid w:val="00477521"/>
    <w:rsid w:val="00487844"/>
    <w:rsid w:val="00495ECB"/>
    <w:rsid w:val="004A0C04"/>
    <w:rsid w:val="004A4045"/>
    <w:rsid w:val="004A4C73"/>
    <w:rsid w:val="004B21B0"/>
    <w:rsid w:val="004B2463"/>
    <w:rsid w:val="004B317E"/>
    <w:rsid w:val="004C0340"/>
    <w:rsid w:val="004C07D5"/>
    <w:rsid w:val="004C45E5"/>
    <w:rsid w:val="004C7E82"/>
    <w:rsid w:val="004D252A"/>
    <w:rsid w:val="004E000A"/>
    <w:rsid w:val="004E1C74"/>
    <w:rsid w:val="004E21DC"/>
    <w:rsid w:val="004E4EB9"/>
    <w:rsid w:val="004E506C"/>
    <w:rsid w:val="004F48CC"/>
    <w:rsid w:val="00510842"/>
    <w:rsid w:val="0052497D"/>
    <w:rsid w:val="00524A84"/>
    <w:rsid w:val="00524ED8"/>
    <w:rsid w:val="00531F98"/>
    <w:rsid w:val="005356A0"/>
    <w:rsid w:val="005369EC"/>
    <w:rsid w:val="00541275"/>
    <w:rsid w:val="00543136"/>
    <w:rsid w:val="0054397C"/>
    <w:rsid w:val="00546B29"/>
    <w:rsid w:val="00550F9C"/>
    <w:rsid w:val="00551905"/>
    <w:rsid w:val="00561333"/>
    <w:rsid w:val="00574164"/>
    <w:rsid w:val="00577BA8"/>
    <w:rsid w:val="00584484"/>
    <w:rsid w:val="00585F9F"/>
    <w:rsid w:val="0058639C"/>
    <w:rsid w:val="00592BED"/>
    <w:rsid w:val="005965EC"/>
    <w:rsid w:val="005B3124"/>
    <w:rsid w:val="005C3513"/>
    <w:rsid w:val="005D08D7"/>
    <w:rsid w:val="005D2069"/>
    <w:rsid w:val="005D21E6"/>
    <w:rsid w:val="005E13D1"/>
    <w:rsid w:val="005E7875"/>
    <w:rsid w:val="005F7D00"/>
    <w:rsid w:val="00601D57"/>
    <w:rsid w:val="00602EC9"/>
    <w:rsid w:val="00607339"/>
    <w:rsid w:val="00613271"/>
    <w:rsid w:val="00613CA6"/>
    <w:rsid w:val="00623A53"/>
    <w:rsid w:val="00630FA9"/>
    <w:rsid w:val="00631CF1"/>
    <w:rsid w:val="006328B1"/>
    <w:rsid w:val="006342B1"/>
    <w:rsid w:val="00637D9B"/>
    <w:rsid w:val="006410DA"/>
    <w:rsid w:val="00646862"/>
    <w:rsid w:val="00647127"/>
    <w:rsid w:val="006613B5"/>
    <w:rsid w:val="00665856"/>
    <w:rsid w:val="00667F0C"/>
    <w:rsid w:val="00676E2D"/>
    <w:rsid w:val="00680D8B"/>
    <w:rsid w:val="006835AA"/>
    <w:rsid w:val="006853F7"/>
    <w:rsid w:val="00692E21"/>
    <w:rsid w:val="00693F40"/>
    <w:rsid w:val="00694D6C"/>
    <w:rsid w:val="00695DFD"/>
    <w:rsid w:val="006A5588"/>
    <w:rsid w:val="006A6251"/>
    <w:rsid w:val="006B0B33"/>
    <w:rsid w:val="006B4D05"/>
    <w:rsid w:val="006B6D6A"/>
    <w:rsid w:val="006C2E3C"/>
    <w:rsid w:val="006D5BC9"/>
    <w:rsid w:val="006E0529"/>
    <w:rsid w:val="006E0C98"/>
    <w:rsid w:val="006E185F"/>
    <w:rsid w:val="006E2B38"/>
    <w:rsid w:val="006F433A"/>
    <w:rsid w:val="00710122"/>
    <w:rsid w:val="00712A9F"/>
    <w:rsid w:val="00713EEC"/>
    <w:rsid w:val="007150D0"/>
    <w:rsid w:val="00717382"/>
    <w:rsid w:val="00724E34"/>
    <w:rsid w:val="0073101B"/>
    <w:rsid w:val="00733CE5"/>
    <w:rsid w:val="0073604B"/>
    <w:rsid w:val="00743254"/>
    <w:rsid w:val="00743A9E"/>
    <w:rsid w:val="007508D4"/>
    <w:rsid w:val="00757142"/>
    <w:rsid w:val="0076156D"/>
    <w:rsid w:val="00763C8A"/>
    <w:rsid w:val="0076574A"/>
    <w:rsid w:val="00774997"/>
    <w:rsid w:val="007773A6"/>
    <w:rsid w:val="0078293D"/>
    <w:rsid w:val="007851D1"/>
    <w:rsid w:val="00787221"/>
    <w:rsid w:val="007A1210"/>
    <w:rsid w:val="007A249A"/>
    <w:rsid w:val="007B06F0"/>
    <w:rsid w:val="007B0BAB"/>
    <w:rsid w:val="007B152A"/>
    <w:rsid w:val="007B1BCB"/>
    <w:rsid w:val="007B49E8"/>
    <w:rsid w:val="007B7F80"/>
    <w:rsid w:val="007C0990"/>
    <w:rsid w:val="007C116C"/>
    <w:rsid w:val="007C6B1F"/>
    <w:rsid w:val="007D0977"/>
    <w:rsid w:val="007E1D61"/>
    <w:rsid w:val="007E5C25"/>
    <w:rsid w:val="007F3939"/>
    <w:rsid w:val="008010B1"/>
    <w:rsid w:val="00802817"/>
    <w:rsid w:val="00806520"/>
    <w:rsid w:val="00807385"/>
    <w:rsid w:val="008120DF"/>
    <w:rsid w:val="00813AC3"/>
    <w:rsid w:val="00817283"/>
    <w:rsid w:val="00820384"/>
    <w:rsid w:val="00821B42"/>
    <w:rsid w:val="008232DA"/>
    <w:rsid w:val="00823437"/>
    <w:rsid w:val="00824F8F"/>
    <w:rsid w:val="00826A32"/>
    <w:rsid w:val="00827BB1"/>
    <w:rsid w:val="00834182"/>
    <w:rsid w:val="008439B6"/>
    <w:rsid w:val="00853F25"/>
    <w:rsid w:val="00857057"/>
    <w:rsid w:val="00860EA7"/>
    <w:rsid w:val="00861495"/>
    <w:rsid w:val="008630FE"/>
    <w:rsid w:val="00870F52"/>
    <w:rsid w:val="00871950"/>
    <w:rsid w:val="00876F69"/>
    <w:rsid w:val="00877C58"/>
    <w:rsid w:val="00880F03"/>
    <w:rsid w:val="008833F4"/>
    <w:rsid w:val="00887BC2"/>
    <w:rsid w:val="00896151"/>
    <w:rsid w:val="008A0C29"/>
    <w:rsid w:val="008A321A"/>
    <w:rsid w:val="008A3822"/>
    <w:rsid w:val="008B3471"/>
    <w:rsid w:val="008B4E8A"/>
    <w:rsid w:val="008B6E1E"/>
    <w:rsid w:val="008C3BFC"/>
    <w:rsid w:val="008D0C2B"/>
    <w:rsid w:val="008D2A27"/>
    <w:rsid w:val="008D6133"/>
    <w:rsid w:val="008E3953"/>
    <w:rsid w:val="008F1F94"/>
    <w:rsid w:val="008F51C0"/>
    <w:rsid w:val="00912A3E"/>
    <w:rsid w:val="009165FD"/>
    <w:rsid w:val="009175AB"/>
    <w:rsid w:val="00930E43"/>
    <w:rsid w:val="00933EC0"/>
    <w:rsid w:val="00936429"/>
    <w:rsid w:val="009447D8"/>
    <w:rsid w:val="00961200"/>
    <w:rsid w:val="00963837"/>
    <w:rsid w:val="00977066"/>
    <w:rsid w:val="00977254"/>
    <w:rsid w:val="009822DE"/>
    <w:rsid w:val="0098458E"/>
    <w:rsid w:val="009877E1"/>
    <w:rsid w:val="009903FB"/>
    <w:rsid w:val="00993CD9"/>
    <w:rsid w:val="009A3E90"/>
    <w:rsid w:val="009A7954"/>
    <w:rsid w:val="009B452A"/>
    <w:rsid w:val="009C1BE4"/>
    <w:rsid w:val="009C3F40"/>
    <w:rsid w:val="009C5E1F"/>
    <w:rsid w:val="009D26C7"/>
    <w:rsid w:val="009D5531"/>
    <w:rsid w:val="009D6B6D"/>
    <w:rsid w:val="009E4C8E"/>
    <w:rsid w:val="009E5993"/>
    <w:rsid w:val="009F0B62"/>
    <w:rsid w:val="009F17EC"/>
    <w:rsid w:val="00A02051"/>
    <w:rsid w:val="00A043D3"/>
    <w:rsid w:val="00A0481E"/>
    <w:rsid w:val="00A07FE8"/>
    <w:rsid w:val="00A147F1"/>
    <w:rsid w:val="00A14F05"/>
    <w:rsid w:val="00A23192"/>
    <w:rsid w:val="00A23CC7"/>
    <w:rsid w:val="00A37463"/>
    <w:rsid w:val="00A37F20"/>
    <w:rsid w:val="00A41E5A"/>
    <w:rsid w:val="00A432A4"/>
    <w:rsid w:val="00A52741"/>
    <w:rsid w:val="00A5367D"/>
    <w:rsid w:val="00A6022C"/>
    <w:rsid w:val="00A641DA"/>
    <w:rsid w:val="00A66077"/>
    <w:rsid w:val="00A738E8"/>
    <w:rsid w:val="00A76F9E"/>
    <w:rsid w:val="00A80734"/>
    <w:rsid w:val="00A80947"/>
    <w:rsid w:val="00A926DB"/>
    <w:rsid w:val="00A95587"/>
    <w:rsid w:val="00A976BD"/>
    <w:rsid w:val="00AA1E9C"/>
    <w:rsid w:val="00AA5C4C"/>
    <w:rsid w:val="00AB4791"/>
    <w:rsid w:val="00AB78DB"/>
    <w:rsid w:val="00AB7943"/>
    <w:rsid w:val="00AB7B4E"/>
    <w:rsid w:val="00AC6733"/>
    <w:rsid w:val="00AD7110"/>
    <w:rsid w:val="00AF409D"/>
    <w:rsid w:val="00B0087A"/>
    <w:rsid w:val="00B01714"/>
    <w:rsid w:val="00B03C1E"/>
    <w:rsid w:val="00B05272"/>
    <w:rsid w:val="00B15351"/>
    <w:rsid w:val="00B2012F"/>
    <w:rsid w:val="00B242E7"/>
    <w:rsid w:val="00B26091"/>
    <w:rsid w:val="00B2646A"/>
    <w:rsid w:val="00B267DF"/>
    <w:rsid w:val="00B35B84"/>
    <w:rsid w:val="00B35BEB"/>
    <w:rsid w:val="00B402B5"/>
    <w:rsid w:val="00B47283"/>
    <w:rsid w:val="00B479E5"/>
    <w:rsid w:val="00B520CE"/>
    <w:rsid w:val="00B56577"/>
    <w:rsid w:val="00B6088B"/>
    <w:rsid w:val="00B60C50"/>
    <w:rsid w:val="00B7250C"/>
    <w:rsid w:val="00B73247"/>
    <w:rsid w:val="00B90100"/>
    <w:rsid w:val="00B9141D"/>
    <w:rsid w:val="00B9317B"/>
    <w:rsid w:val="00B93E4C"/>
    <w:rsid w:val="00BA00F3"/>
    <w:rsid w:val="00BA20A0"/>
    <w:rsid w:val="00BA2C02"/>
    <w:rsid w:val="00BA7509"/>
    <w:rsid w:val="00BB5333"/>
    <w:rsid w:val="00BC16CF"/>
    <w:rsid w:val="00BC1F27"/>
    <w:rsid w:val="00BD3E26"/>
    <w:rsid w:val="00BE498E"/>
    <w:rsid w:val="00BF55F4"/>
    <w:rsid w:val="00C0403A"/>
    <w:rsid w:val="00C06D99"/>
    <w:rsid w:val="00C07156"/>
    <w:rsid w:val="00C131E4"/>
    <w:rsid w:val="00C14A7A"/>
    <w:rsid w:val="00C15279"/>
    <w:rsid w:val="00C15701"/>
    <w:rsid w:val="00C20D6C"/>
    <w:rsid w:val="00C21792"/>
    <w:rsid w:val="00C22031"/>
    <w:rsid w:val="00C24717"/>
    <w:rsid w:val="00C26D4D"/>
    <w:rsid w:val="00C34A07"/>
    <w:rsid w:val="00C44601"/>
    <w:rsid w:val="00C52E3E"/>
    <w:rsid w:val="00C53A39"/>
    <w:rsid w:val="00C56FA3"/>
    <w:rsid w:val="00C64A95"/>
    <w:rsid w:val="00C7149E"/>
    <w:rsid w:val="00C72DB2"/>
    <w:rsid w:val="00C750B5"/>
    <w:rsid w:val="00C75BD3"/>
    <w:rsid w:val="00C76C79"/>
    <w:rsid w:val="00C7764E"/>
    <w:rsid w:val="00C84FA0"/>
    <w:rsid w:val="00C87124"/>
    <w:rsid w:val="00C92C9C"/>
    <w:rsid w:val="00C959E1"/>
    <w:rsid w:val="00CA6ECE"/>
    <w:rsid w:val="00CB16F2"/>
    <w:rsid w:val="00CB3C0A"/>
    <w:rsid w:val="00CD0A7E"/>
    <w:rsid w:val="00CE1105"/>
    <w:rsid w:val="00CF168F"/>
    <w:rsid w:val="00CF3115"/>
    <w:rsid w:val="00CF40EE"/>
    <w:rsid w:val="00D00C32"/>
    <w:rsid w:val="00D02109"/>
    <w:rsid w:val="00D02700"/>
    <w:rsid w:val="00D060F7"/>
    <w:rsid w:val="00D06DCF"/>
    <w:rsid w:val="00D076BE"/>
    <w:rsid w:val="00D1079B"/>
    <w:rsid w:val="00D1273C"/>
    <w:rsid w:val="00D147EC"/>
    <w:rsid w:val="00D20146"/>
    <w:rsid w:val="00D24693"/>
    <w:rsid w:val="00D25019"/>
    <w:rsid w:val="00D26BFA"/>
    <w:rsid w:val="00D307F9"/>
    <w:rsid w:val="00D326F9"/>
    <w:rsid w:val="00D331B0"/>
    <w:rsid w:val="00D33E54"/>
    <w:rsid w:val="00D3511F"/>
    <w:rsid w:val="00D36721"/>
    <w:rsid w:val="00D43A2E"/>
    <w:rsid w:val="00D45B8C"/>
    <w:rsid w:val="00D464A7"/>
    <w:rsid w:val="00D46B8D"/>
    <w:rsid w:val="00D510BF"/>
    <w:rsid w:val="00D57E86"/>
    <w:rsid w:val="00D6127C"/>
    <w:rsid w:val="00D62E43"/>
    <w:rsid w:val="00D725C5"/>
    <w:rsid w:val="00D76EDB"/>
    <w:rsid w:val="00D77B7B"/>
    <w:rsid w:val="00D8760D"/>
    <w:rsid w:val="00D87AEF"/>
    <w:rsid w:val="00D95D8D"/>
    <w:rsid w:val="00DA1E5D"/>
    <w:rsid w:val="00DA5B20"/>
    <w:rsid w:val="00DA7743"/>
    <w:rsid w:val="00DB12E6"/>
    <w:rsid w:val="00DB2918"/>
    <w:rsid w:val="00DB3882"/>
    <w:rsid w:val="00DB7295"/>
    <w:rsid w:val="00DC07EA"/>
    <w:rsid w:val="00DD0895"/>
    <w:rsid w:val="00DD0DD7"/>
    <w:rsid w:val="00DD2D24"/>
    <w:rsid w:val="00DD33BC"/>
    <w:rsid w:val="00DD40E9"/>
    <w:rsid w:val="00DF3F06"/>
    <w:rsid w:val="00E0169D"/>
    <w:rsid w:val="00E06715"/>
    <w:rsid w:val="00E07DB5"/>
    <w:rsid w:val="00E12AD5"/>
    <w:rsid w:val="00E14128"/>
    <w:rsid w:val="00E159BE"/>
    <w:rsid w:val="00E1727A"/>
    <w:rsid w:val="00E231E6"/>
    <w:rsid w:val="00E3115A"/>
    <w:rsid w:val="00E313F9"/>
    <w:rsid w:val="00E36F52"/>
    <w:rsid w:val="00E45BA2"/>
    <w:rsid w:val="00E46562"/>
    <w:rsid w:val="00E51E2D"/>
    <w:rsid w:val="00E5333C"/>
    <w:rsid w:val="00E5469F"/>
    <w:rsid w:val="00E549CA"/>
    <w:rsid w:val="00E6277C"/>
    <w:rsid w:val="00E64BB8"/>
    <w:rsid w:val="00E66D08"/>
    <w:rsid w:val="00E8106D"/>
    <w:rsid w:val="00E826AD"/>
    <w:rsid w:val="00E82E2A"/>
    <w:rsid w:val="00EA4B31"/>
    <w:rsid w:val="00EA63BE"/>
    <w:rsid w:val="00EB06D6"/>
    <w:rsid w:val="00EB2554"/>
    <w:rsid w:val="00EB63AD"/>
    <w:rsid w:val="00EC17F5"/>
    <w:rsid w:val="00ED426A"/>
    <w:rsid w:val="00ED50BD"/>
    <w:rsid w:val="00ED78FB"/>
    <w:rsid w:val="00EF1630"/>
    <w:rsid w:val="00EF6877"/>
    <w:rsid w:val="00F02926"/>
    <w:rsid w:val="00F04508"/>
    <w:rsid w:val="00F05276"/>
    <w:rsid w:val="00F07BA1"/>
    <w:rsid w:val="00F15640"/>
    <w:rsid w:val="00F2410F"/>
    <w:rsid w:val="00F422CD"/>
    <w:rsid w:val="00F4406C"/>
    <w:rsid w:val="00F44C61"/>
    <w:rsid w:val="00F51D11"/>
    <w:rsid w:val="00F5409C"/>
    <w:rsid w:val="00F61ADC"/>
    <w:rsid w:val="00F64149"/>
    <w:rsid w:val="00F66AFB"/>
    <w:rsid w:val="00F7192F"/>
    <w:rsid w:val="00F80D05"/>
    <w:rsid w:val="00F8379B"/>
    <w:rsid w:val="00F90D57"/>
    <w:rsid w:val="00F91422"/>
    <w:rsid w:val="00FA44DB"/>
    <w:rsid w:val="00FA5EBD"/>
    <w:rsid w:val="00FB361F"/>
    <w:rsid w:val="00FC6448"/>
    <w:rsid w:val="00FC7D40"/>
    <w:rsid w:val="00FD3D97"/>
    <w:rsid w:val="00FD574B"/>
    <w:rsid w:val="00FE021D"/>
    <w:rsid w:val="00FE0529"/>
    <w:rsid w:val="00FE1D34"/>
    <w:rsid w:val="00FE36F0"/>
    <w:rsid w:val="00FE3CB2"/>
    <w:rsid w:val="00FE5F31"/>
    <w:rsid w:val="00FF4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4AE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2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741"/>
    <w:rPr>
      <w:rFonts w:ascii="Courier New" w:eastAsia="Times New Roman" w:hAnsi="Courier New" w:cs="Courier New"/>
      <w:sz w:val="20"/>
      <w:szCs w:val="20"/>
    </w:rPr>
  </w:style>
  <w:style w:type="paragraph" w:styleId="ListParagraph">
    <w:name w:val="List Paragraph"/>
    <w:basedOn w:val="Normal"/>
    <w:uiPriority w:val="34"/>
    <w:qFormat/>
    <w:rsid w:val="00A52741"/>
    <w:pPr>
      <w:ind w:left="720"/>
      <w:contextualSpacing/>
    </w:pPr>
  </w:style>
  <w:style w:type="table" w:styleId="TableGrid">
    <w:name w:val="Table Grid"/>
    <w:basedOn w:val="TableNormal"/>
    <w:uiPriority w:val="59"/>
    <w:rsid w:val="00A527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21B42"/>
    <w:rPr>
      <w:color w:val="0000FF"/>
      <w:u w:val="single"/>
    </w:rPr>
  </w:style>
  <w:style w:type="character" w:customStyle="1" w:styleId="apple-converted-space">
    <w:name w:val="apple-converted-space"/>
    <w:basedOn w:val="DefaultParagraphFont"/>
    <w:rsid w:val="00821B42"/>
  </w:style>
  <w:style w:type="paragraph" w:styleId="BalloonText">
    <w:name w:val="Balloon Text"/>
    <w:basedOn w:val="Normal"/>
    <w:link w:val="BalloonTextChar"/>
    <w:uiPriority w:val="99"/>
    <w:semiHidden/>
    <w:unhideWhenUsed/>
    <w:rsid w:val="000A6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3DA"/>
    <w:rPr>
      <w:rFonts w:ascii="Tahoma" w:hAnsi="Tahoma" w:cs="Tahoma"/>
      <w:sz w:val="16"/>
      <w:szCs w:val="16"/>
    </w:rPr>
  </w:style>
  <w:style w:type="character" w:styleId="CommentReference">
    <w:name w:val="annotation reference"/>
    <w:basedOn w:val="DefaultParagraphFont"/>
    <w:uiPriority w:val="99"/>
    <w:semiHidden/>
    <w:unhideWhenUsed/>
    <w:rsid w:val="00B73247"/>
    <w:rPr>
      <w:sz w:val="16"/>
      <w:szCs w:val="16"/>
    </w:rPr>
  </w:style>
  <w:style w:type="paragraph" w:styleId="CommentText">
    <w:name w:val="annotation text"/>
    <w:basedOn w:val="Normal"/>
    <w:link w:val="CommentTextChar"/>
    <w:uiPriority w:val="99"/>
    <w:semiHidden/>
    <w:unhideWhenUsed/>
    <w:rsid w:val="00B73247"/>
    <w:pPr>
      <w:spacing w:line="240" w:lineRule="auto"/>
    </w:pPr>
    <w:rPr>
      <w:sz w:val="20"/>
      <w:szCs w:val="20"/>
    </w:rPr>
  </w:style>
  <w:style w:type="character" w:customStyle="1" w:styleId="CommentTextChar">
    <w:name w:val="Comment Text Char"/>
    <w:basedOn w:val="DefaultParagraphFont"/>
    <w:link w:val="CommentText"/>
    <w:uiPriority w:val="99"/>
    <w:semiHidden/>
    <w:rsid w:val="00B73247"/>
    <w:rPr>
      <w:sz w:val="20"/>
      <w:szCs w:val="20"/>
    </w:rPr>
  </w:style>
  <w:style w:type="paragraph" w:styleId="CommentSubject">
    <w:name w:val="annotation subject"/>
    <w:basedOn w:val="CommentText"/>
    <w:next w:val="CommentText"/>
    <w:link w:val="CommentSubjectChar"/>
    <w:uiPriority w:val="99"/>
    <w:semiHidden/>
    <w:unhideWhenUsed/>
    <w:rsid w:val="00B73247"/>
    <w:rPr>
      <w:b/>
      <w:bCs/>
    </w:rPr>
  </w:style>
  <w:style w:type="character" w:customStyle="1" w:styleId="CommentSubjectChar">
    <w:name w:val="Comment Subject Char"/>
    <w:basedOn w:val="CommentTextChar"/>
    <w:link w:val="CommentSubject"/>
    <w:uiPriority w:val="99"/>
    <w:semiHidden/>
    <w:rsid w:val="00B73247"/>
    <w:rPr>
      <w:b/>
      <w:bCs/>
      <w:sz w:val="20"/>
      <w:szCs w:val="20"/>
    </w:rPr>
  </w:style>
  <w:style w:type="paragraph" w:styleId="Header">
    <w:name w:val="header"/>
    <w:basedOn w:val="Normal"/>
    <w:link w:val="HeaderChar"/>
    <w:uiPriority w:val="99"/>
    <w:unhideWhenUsed/>
    <w:rsid w:val="00D8760D"/>
    <w:pPr>
      <w:tabs>
        <w:tab w:val="center" w:pos="4252"/>
        <w:tab w:val="right" w:pos="8504"/>
      </w:tabs>
      <w:spacing w:after="0" w:line="240" w:lineRule="auto"/>
    </w:pPr>
  </w:style>
  <w:style w:type="character" w:customStyle="1" w:styleId="HeaderChar">
    <w:name w:val="Header Char"/>
    <w:basedOn w:val="DefaultParagraphFont"/>
    <w:link w:val="Header"/>
    <w:uiPriority w:val="99"/>
    <w:rsid w:val="00D8760D"/>
  </w:style>
  <w:style w:type="paragraph" w:styleId="Footer">
    <w:name w:val="footer"/>
    <w:basedOn w:val="Normal"/>
    <w:link w:val="FooterChar"/>
    <w:uiPriority w:val="99"/>
    <w:unhideWhenUsed/>
    <w:rsid w:val="00D8760D"/>
    <w:pPr>
      <w:tabs>
        <w:tab w:val="center" w:pos="4252"/>
        <w:tab w:val="right" w:pos="8504"/>
      </w:tabs>
      <w:spacing w:after="0" w:line="240" w:lineRule="auto"/>
    </w:pPr>
  </w:style>
  <w:style w:type="character" w:customStyle="1" w:styleId="FooterChar">
    <w:name w:val="Footer Char"/>
    <w:basedOn w:val="DefaultParagraphFont"/>
    <w:link w:val="Footer"/>
    <w:uiPriority w:val="99"/>
    <w:rsid w:val="00D8760D"/>
  </w:style>
  <w:style w:type="character" w:styleId="PlaceholderText">
    <w:name w:val="Placeholder Text"/>
    <w:basedOn w:val="DefaultParagraphFont"/>
    <w:uiPriority w:val="99"/>
    <w:semiHidden/>
    <w:rsid w:val="0027430B"/>
    <w:rPr>
      <w:color w:val="808080"/>
    </w:rPr>
  </w:style>
  <w:style w:type="paragraph" w:styleId="Revision">
    <w:name w:val="Revision"/>
    <w:hidden/>
    <w:uiPriority w:val="99"/>
    <w:semiHidden/>
    <w:rsid w:val="001F4BD1"/>
    <w:pPr>
      <w:spacing w:after="0" w:line="240" w:lineRule="auto"/>
    </w:pPr>
  </w:style>
  <w:style w:type="paragraph" w:styleId="Bibliography">
    <w:name w:val="Bibliography"/>
    <w:basedOn w:val="Normal"/>
    <w:next w:val="Normal"/>
    <w:uiPriority w:val="37"/>
    <w:unhideWhenUsed/>
    <w:rsid w:val="00B9317B"/>
    <w:pPr>
      <w:tabs>
        <w:tab w:val="left" w:pos="500"/>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0634">
      <w:bodyDiv w:val="1"/>
      <w:marLeft w:val="0"/>
      <w:marRight w:val="0"/>
      <w:marTop w:val="0"/>
      <w:marBottom w:val="0"/>
      <w:divBdr>
        <w:top w:val="none" w:sz="0" w:space="0" w:color="auto"/>
        <w:left w:val="none" w:sz="0" w:space="0" w:color="auto"/>
        <w:bottom w:val="none" w:sz="0" w:space="0" w:color="auto"/>
        <w:right w:val="none" w:sz="0" w:space="0" w:color="auto"/>
      </w:divBdr>
    </w:div>
    <w:div w:id="358550627">
      <w:bodyDiv w:val="1"/>
      <w:marLeft w:val="0"/>
      <w:marRight w:val="0"/>
      <w:marTop w:val="0"/>
      <w:marBottom w:val="0"/>
      <w:divBdr>
        <w:top w:val="none" w:sz="0" w:space="0" w:color="auto"/>
        <w:left w:val="none" w:sz="0" w:space="0" w:color="auto"/>
        <w:bottom w:val="none" w:sz="0" w:space="0" w:color="auto"/>
        <w:right w:val="none" w:sz="0" w:space="0" w:color="auto"/>
      </w:divBdr>
    </w:div>
    <w:div w:id="1016275666">
      <w:bodyDiv w:val="1"/>
      <w:marLeft w:val="0"/>
      <w:marRight w:val="0"/>
      <w:marTop w:val="0"/>
      <w:marBottom w:val="0"/>
      <w:divBdr>
        <w:top w:val="none" w:sz="0" w:space="0" w:color="auto"/>
        <w:left w:val="none" w:sz="0" w:space="0" w:color="auto"/>
        <w:bottom w:val="none" w:sz="0" w:space="0" w:color="auto"/>
        <w:right w:val="none" w:sz="0" w:space="0" w:color="auto"/>
      </w:divBdr>
    </w:div>
    <w:div w:id="1301887062">
      <w:bodyDiv w:val="1"/>
      <w:marLeft w:val="0"/>
      <w:marRight w:val="0"/>
      <w:marTop w:val="0"/>
      <w:marBottom w:val="0"/>
      <w:divBdr>
        <w:top w:val="none" w:sz="0" w:space="0" w:color="auto"/>
        <w:left w:val="none" w:sz="0" w:space="0" w:color="auto"/>
        <w:bottom w:val="none" w:sz="0" w:space="0" w:color="auto"/>
        <w:right w:val="none" w:sz="0" w:space="0" w:color="auto"/>
      </w:divBdr>
    </w:div>
    <w:div w:id="20537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DFD8-6EC6-8547-A20E-5F6FADE71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4325</Words>
  <Characters>24659</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defal</dc:creator>
  <cp:lastModifiedBy>Juan Diego Arango Montoya</cp:lastModifiedBy>
  <cp:revision>13</cp:revision>
  <cp:lastPrinted>2015-11-06T11:56:00Z</cp:lastPrinted>
  <dcterms:created xsi:type="dcterms:W3CDTF">2016-07-26T23:19:00Z</dcterms:created>
  <dcterms:modified xsi:type="dcterms:W3CDTF">2016-07-28T19:15:00Z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id="BhxpxzVe"/&gt;&lt;style id="http://www.zotero.org/styles/american-physics-society"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value=""/&gt;&lt;/prefs&gt;&lt;/data&gt;</vt:lpwstr>
  </property>
  <property fmtid="{D5CDD505-2E9C-101B-9397-08002B2CF9AE}" pid="4" name="ZOTERO_BREF_COA1lGOx6FsTwTHCvrMXc_1">
    <vt:lpwstr>ZOTERO_ITEM CSL_CITATION {"citationID":"218fvosbhk","properties":{"formattedCitation":"{\\rtf \\super 1,2\\nosupersub{}}","plainCitation":"1,2"},"citationItems":[{"id":6,"uris":["http://zotero.org/users/local/lI3jNQLO/items/HF27CV8S"],"uri":["http://zoter</vt:lpwstr>
  </property>
  <property fmtid="{D5CDD505-2E9C-101B-9397-08002B2CF9AE}" pid="5" name="ZOTERO_BREF_COA1lGOx6FsTwTHCvrMXc_2">
    <vt:lpwstr>o.org/users/local/lI3jNQLO/items/HF27CV8S"],"itemData":{"id":6,"type":"article-journal","title":"Models for the specific adhesion of cells to cells","container-title":"Science (New York, N.Y.)","page":"618-627","volume":"200","issue":"4342","source":"PubM</vt:lpwstr>
  </property>
  <property fmtid="{D5CDD505-2E9C-101B-9397-08002B2CF9AE}" pid="6" name="ZOTERO_BREF_COA1lGOx6FsTwTHCvrMXc_3">
    <vt:lpwstr>ed","abstract":"A theoretical framework is proposed for the analysis of adhesion between cells or of cells to surfaces when the adhesion is mediated by reversible bonds between specific molecules such as antigen and antibody, lectin and carbohydrate, or e</vt:lpwstr>
  </property>
  <property fmtid="{D5CDD505-2E9C-101B-9397-08002B2CF9AE}" pid="7" name="ZOTERO_BREF_COA1lGOx6FsTwTHCvrMXc_4">
    <vt:lpwstr>nzyme and substrate. From a knowledge of the reaction rates for reactants in solution and of their diffusion constants both in solution and on membranes, it is possible to estimate reaction rates for membrane-bound reactants. Two models are developed for </vt:lpwstr>
  </property>
  <property fmtid="{D5CDD505-2E9C-101B-9397-08002B2CF9AE}" pid="8" name="ZOTERO_BREF_COA1lGOx6FsTwTHCvrMXc_5">
    <vt:lpwstr>predicting the rate of bond formation between cells and are compared with experiments. The force required to separate two cells is shown to be greater than the expected electrical forces between cells, and of the same order of magnitude as the forces requ</vt:lpwstr>
  </property>
  <property fmtid="{D5CDD505-2E9C-101B-9397-08002B2CF9AE}" pid="9" name="ZOTERO_BREF_COA1lGOx6FsTwTHCvrMXc_6">
    <vt:lpwstr>ired to pull gangliosides and perhaps some integral membrane proteins out of the cell membrane.","ISSN":"0036-8075","note":"PMID: 347575","journalAbbreviation":"Science","language":"eng","author":[{"family":"Bell","given":"G. I."}],"issued":{"date-parts":</vt:lpwstr>
  </property>
  <property fmtid="{D5CDD505-2E9C-101B-9397-08002B2CF9AE}" pid="10" name="ZOTERO_BREF_COA1lGOx6FsTwTHCvrMXc_7">
    <vt:lpwstr>[["1978",5,12]]},"PMID":"347575"},"label":"page"},{"id":19,"uris":["http://zotero.org/users/local/lI3jNQLO/items/DM25798Z"],"uri":["http://zotero.org/users/local/lI3jNQLO/items/DM25798Z"],"itemData":{"id":19,"type":"article-journal","title":"Catch-bond mo</vt:lpwstr>
  </property>
  <property fmtid="{D5CDD505-2E9C-101B-9397-08002B2CF9AE}" pid="11" name="ZOTERO_BREF_COA1lGOx6FsTwTHCvrMXc_8">
    <vt:lpwstr>del derived from allostery explains force-activated bacterial adhesion","container-title":"Biophysical Journal","page":"753-764","volume":"90","issue":"3","source":"PubMed","abstract":"High shear enhances the adhesion of Escherichia coli bacteria binding </vt:lpwstr>
  </property>
  <property fmtid="{D5CDD505-2E9C-101B-9397-08002B2CF9AE}" pid="12" name="ZOTERO_BREF_COA1lGOx6FsTwTHCvrMXc_9">
    <vt:lpwstr>to mannose coated surfaces via the adhesin FimH, raising the question as to whether FimH forms catch bonds that are stronger under tensile mechanical force. Here, we study the length of time that E. coli pause on mannosylated surfaces and report a double </vt:lpwstr>
  </property>
  <property fmtid="{D5CDD505-2E9C-101B-9397-08002B2CF9AE}" pid="13" name="ZOTERO_BREF_COA1lGOx6FsTwTHCvrMXc_10">
    <vt:lpwstr>exponential decay in the duration of the pauses. This double exponential decay is unlike previous single molecule or whole cell data for other catch bonds, and indicates the existence of two distinct conformational states. We present a mathematical model,</vt:lpwstr>
  </property>
  <property fmtid="{D5CDD505-2E9C-101B-9397-08002B2CF9AE}" pid="14" name="ZOTERO_BREF_COA1lGOx6FsTwTHCvrMXc_11">
    <vt:lpwstr> derived from the common notion of chemical allostery, which describes the lifetime of a catch bond in which mechanical force regulates the transitions between two conformational states that have different unbinding rates. The model explains these charact</vt:lpwstr>
  </property>
  <property fmtid="{D5CDD505-2E9C-101B-9397-08002B2CF9AE}" pid="15" name="ZOTERO_BREF_COA1lGOx6FsTwTHCvrMXc_12">
    <vt:lpwstr>eristics of the data: a double exponential decay, an increase in both the likelihood and lifetime of the high-binding state with shear stress, and a biphasic effect of force on detachment rates. The model parameters estimated from the data are consistent </vt:lpwstr>
  </property>
  <property fmtid="{D5CDD505-2E9C-101B-9397-08002B2CF9AE}" pid="16" name="ZOTERO_BREF_COA1lGOx6FsTwTHCvrMXc_13">
    <vt:lpwstr>with the force-induced structural changes shown earlier in FimH. This strongly suggests that FimH forms allosteric catch bonds. The model advances our understanding of both catch bonds and the role of allostery in regulating protein activity.","DOI":"10.1</vt:lpwstr>
  </property>
  <property fmtid="{D5CDD505-2E9C-101B-9397-08002B2CF9AE}" pid="17" name="ZOTERO_BREF_COA1lGOx6FsTwTHCvrMXc_14">
    <vt:lpwstr>529/biophysj.105.066548","ISSN":"0006-3495","note":"PMID: 16272438\nPMCID: PMC1367101","journalAbbreviation":"Biophys. J.","language":"eng","author":[{"family":"Thomas","given":"Wendy"},{"family":"Forero","given":"Manu"},{"family":"Yakovenko","given":"Olg</vt:lpwstr>
  </property>
  <property fmtid="{D5CDD505-2E9C-101B-9397-08002B2CF9AE}" pid="18" name="ZOTERO_BREF_COA1lGOx6FsTwTHCvrMXc_15">
    <vt:lpwstr>a"},{"family":"Nilsson","given":"Lina"},{"family":"Vicini","given":"Paolo"},{"family":"Sokurenko","given":"Evgeni"},{"family":"Vogel","given":"Viola"}],"issued":{"date-parts":[["2006",2,1]]},"PMID":"16272438","PMCID":"PMC1367101"},"label":"page"}],"schema</vt:lpwstr>
  </property>
  <property fmtid="{D5CDD505-2E9C-101B-9397-08002B2CF9AE}" pid="19" name="ZOTERO_BREF_COA1lGOx6FsTwTHCvrMXc_16">
    <vt:lpwstr>":"https://github.com/citation-style-language/schema/raw/master/csl-citation.json"} </vt:lpwstr>
  </property>
  <property fmtid="{D5CDD505-2E9C-101B-9397-08002B2CF9AE}" pid="20" name="ZOTERO_BREF_Rshqwu7euwdSK6VnlEjbe_1">
    <vt:lpwstr>ZOTERO_BIBL {"custom":[]} CSL_BIBLIOGRAPHY </vt:lpwstr>
  </property>
  <property fmtid="{D5CDD505-2E9C-101B-9397-08002B2CF9AE}" pid="21" name="ZOTERO_BREF_iRSGRyEw6WTyjXwhGiIBG_1">
    <vt:lpwstr>ZOTERO_BIBL {"custom":[]} CSL_BIBLIOGRAPHY </vt:lpwstr>
  </property>
  <property fmtid="{D5CDD505-2E9C-101B-9397-08002B2CF9AE}" pid="22" name="ZOTERO_BREF_YU8bVIl9504wKOAfWjlsB_1">
    <vt:lpwstr>ZOTERO_BIBL {"uncited":[["http://zotero.org/users/local/lI3jNQLO/items/VFPHS8BE"],["http://zotero.org/users/local/lI3jNQLO/items/HF27CV8S"],["http://zotero.org/users/local/lI3jNQLO/items/ZUUA87GP"],["http://zotero.org/users/local/lI3jNQLO/items/I994PERM"]</vt:lpwstr>
  </property>
  <property fmtid="{D5CDD505-2E9C-101B-9397-08002B2CF9AE}" pid="23" name="ZOTERO_BREF_YU8bVIl9504wKOAfWjlsB_2">
    <vt:lpwstr>,["http://zotero.org/users/local/lI3jNQLO/items/F7ZPTA3Z"],["http://zotero.org/users/local/lI3jNQLO/items/TAUIXHRT"],["http://zotero.org/users/local/lI3jNQLO/items/BB8Z82MU"],["http://zotero.org/users/local/lI3jNQLO/items/DM25798Z"]],"custom":[]} CSL_BIBL</vt:lpwstr>
  </property>
  <property fmtid="{D5CDD505-2E9C-101B-9397-08002B2CF9AE}" pid="24" name="ZOTERO_BREF_YU8bVIl9504wKOAfWjlsB_3">
    <vt:lpwstr>IOGRAPHY </vt:lpwstr>
  </property>
  <property fmtid="{D5CDD505-2E9C-101B-9397-08002B2CF9AE}" pid="25" name="ZOTERO_BREF_YU8bVIl9504wKOAfWjlsB_4">
    <vt:lpwstr/>
  </property>
  <property fmtid="{D5CDD505-2E9C-101B-9397-08002B2CF9AE}" pid="26" name="ZOTERO_BREF_YU8bVIl9504wKOAfWjlsB_5">
    <vt:lpwstr/>
  </property>
  <property fmtid="{D5CDD505-2E9C-101B-9397-08002B2CF9AE}" pid="27" name="ZOTERO_BREF_YU8bVIl9504wKOAfWjlsB_6">
    <vt:lpwstr/>
  </property>
  <property fmtid="{D5CDD505-2E9C-101B-9397-08002B2CF9AE}" pid="28" name="ZOTERO_BREF_YU8bVIl9504wKOAfWjlsB_7">
    <vt:lpwstr/>
  </property>
  <property fmtid="{D5CDD505-2E9C-101B-9397-08002B2CF9AE}" pid="29" name="ZOTERO_BREF_YU8bVIl9504wKOAfWjlsB_8">
    <vt:lpwstr/>
  </property>
  <property fmtid="{D5CDD505-2E9C-101B-9397-08002B2CF9AE}" pid="30" name="ZOTERO_BREF_YU8bVIl9504wKOAfWjlsB_9">
    <vt:lpwstr/>
  </property>
</Properties>
</file>